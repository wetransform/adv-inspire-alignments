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11212" w:type="dxa"/>
        <w:tblLayout w:type="fixed"/>
        <w:tblLook w:val="04A0" w:firstRow="1" w:lastRow="0" w:firstColumn="1" w:lastColumn="0" w:noHBand="0" w:noVBand="1"/>
      </w:tblPr>
      <w:tblGrid>
        <w:gridCol w:w="2093"/>
        <w:gridCol w:w="1611"/>
        <w:gridCol w:w="799"/>
        <w:gridCol w:w="1417"/>
        <w:gridCol w:w="5292"/>
      </w:tblGrid>
      <w:tr w:rsidR="00A91ADB" w:rsidRPr="00A86135" w:rsidTr="00803422">
        <w:tc>
          <w:tcPr>
            <w:tcW w:w="3704" w:type="dxa"/>
            <w:gridSpan w:val="2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rStyle w:val="Fett"/>
                <w:sz w:val="18"/>
                <w:szCs w:val="18"/>
              </w:rPr>
              <w:t>Gegenwärtige Nutzung</w:t>
            </w:r>
          </w:p>
        </w:tc>
        <w:tc>
          <w:tcPr>
            <w:tcW w:w="2216" w:type="dxa"/>
            <w:gridSpan w:val="2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</w:p>
        </w:tc>
        <w:tc>
          <w:tcPr>
            <w:tcW w:w="5292" w:type="dxa"/>
          </w:tcPr>
          <w:p w:rsidR="00A91ADB" w:rsidRPr="007704AD" w:rsidRDefault="00A91ADB" w:rsidP="00803422">
            <w:pPr>
              <w:jc w:val="center"/>
              <w:rPr>
                <w:b/>
                <w:sz w:val="18"/>
                <w:szCs w:val="18"/>
              </w:rPr>
            </w:pPr>
            <w:r w:rsidRPr="007704AD">
              <w:rPr>
                <w:b/>
                <w:sz w:val="18"/>
                <w:szCs w:val="18"/>
              </w:rPr>
              <w:t>Gebäudefunktion, „Bauwerksfunktion“ o.ä.</w:t>
            </w: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  <w:del w:id="0" w:author="NW Schlegel, Burkhard" w:date="2018-07-05T16:00:00Z">
              <w:r w:rsidRPr="007704AD" w:rsidDel="00F34D86">
                <w:rPr>
                  <w:b/>
                  <w:sz w:val="18"/>
                  <w:szCs w:val="18"/>
                </w:rPr>
                <w:delText>Residential</w:delText>
              </w:r>
            </w:del>
            <w:proofErr w:type="spellStart"/>
            <w:ins w:id="1" w:author="NW Schlegel, Burkhard" w:date="2018-07-05T16:00:00Z">
              <w:r w:rsidR="00F34D86">
                <w:rPr>
                  <w:b/>
                  <w:sz w:val="18"/>
                  <w:szCs w:val="18"/>
                </w:rPr>
                <w:t>r</w:t>
              </w:r>
              <w:r w:rsidR="00F34D86" w:rsidRPr="007704AD">
                <w:rPr>
                  <w:b/>
                  <w:sz w:val="18"/>
                  <w:szCs w:val="18"/>
                </w:rPr>
                <w:t>esidential</w:t>
              </w:r>
            </w:ins>
            <w:proofErr w:type="spellEnd"/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Wohnen</w:t>
            </w: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F5016E">
              <w:rPr>
                <w:sz w:val="18"/>
                <w:szCs w:val="18"/>
              </w:rPr>
              <w:t>AX_Gebaeudefunktion</w:t>
            </w:r>
            <w:proofErr w:type="spellEnd"/>
            <w:r w:rsidRPr="00F5016E">
              <w:rPr>
                <w:sz w:val="18"/>
                <w:szCs w:val="18"/>
              </w:rPr>
              <w:t>=</w:t>
            </w:r>
            <w:r w:rsidR="00BF1E59" w:rsidRPr="00F5016E">
              <w:rPr>
                <w:sz w:val="18"/>
                <w:szCs w:val="18"/>
              </w:rPr>
              <w:t>31001_</w:t>
            </w:r>
            <w:r w:rsidRPr="00F5016E">
              <w:rPr>
                <w:sz w:val="18"/>
                <w:szCs w:val="18"/>
              </w:rPr>
              <w:t xml:space="preserve">1000, </w:t>
            </w:r>
            <w:r w:rsidR="00BF1E59" w:rsidRPr="00F5016E">
              <w:rPr>
                <w:sz w:val="18"/>
                <w:szCs w:val="18"/>
              </w:rPr>
              <w:t>31001_</w:t>
            </w:r>
            <w:r w:rsidRPr="00F5016E">
              <w:rPr>
                <w:sz w:val="18"/>
                <w:szCs w:val="18"/>
              </w:rPr>
              <w:t xml:space="preserve">1010, </w:t>
            </w:r>
            <w:commentRangeStart w:id="2"/>
            <w:r w:rsidR="00A47A54" w:rsidRPr="003B2D57">
              <w:rPr>
                <w:sz w:val="18"/>
                <w:szCs w:val="18"/>
              </w:rPr>
              <w:t>31001_</w:t>
            </w:r>
            <w:r w:rsidRPr="003B2D57">
              <w:rPr>
                <w:sz w:val="18"/>
                <w:szCs w:val="18"/>
              </w:rPr>
              <w:t xml:space="preserve">1100 – </w:t>
            </w:r>
            <w:r w:rsidR="00A47A54" w:rsidRPr="003B2D57">
              <w:rPr>
                <w:sz w:val="18"/>
                <w:szCs w:val="18"/>
              </w:rPr>
              <w:t>31001_</w:t>
            </w:r>
            <w:r w:rsidRPr="003B2D57">
              <w:rPr>
                <w:sz w:val="18"/>
                <w:szCs w:val="18"/>
              </w:rPr>
              <w:t>1313</w:t>
            </w:r>
            <w:commentRangeEnd w:id="2"/>
            <w:r w:rsidR="00B012FD">
              <w:rPr>
                <w:rStyle w:val="Kommentarzeichen"/>
              </w:rPr>
              <w:commentReference w:id="2"/>
            </w:r>
            <w:r w:rsidRPr="003B2D57">
              <w:rPr>
                <w:sz w:val="18"/>
                <w:szCs w:val="18"/>
              </w:rPr>
              <w:t>,</w:t>
            </w:r>
            <w:r w:rsidR="00B012FD">
              <w:rPr>
                <w:sz w:val="18"/>
                <w:szCs w:val="18"/>
              </w:rPr>
              <w:t xml:space="preserve"> </w:t>
            </w:r>
            <w:r w:rsidR="00BF1E59" w:rsidRPr="00F5016E">
              <w:rPr>
                <w:sz w:val="18"/>
                <w:szCs w:val="18"/>
              </w:rPr>
              <w:t>31001_</w:t>
            </w:r>
            <w:r w:rsidRPr="00F5016E">
              <w:rPr>
                <w:sz w:val="18"/>
                <w:szCs w:val="18"/>
              </w:rPr>
              <w:t xml:space="preserve">2310, </w:t>
            </w:r>
            <w:commentRangeStart w:id="3"/>
            <w:r w:rsidR="00BF1E59" w:rsidRPr="004830EF">
              <w:rPr>
                <w:sz w:val="18"/>
                <w:szCs w:val="18"/>
                <w:highlight w:val="yellow"/>
              </w:rPr>
              <w:t>31001_</w:t>
            </w:r>
            <w:r w:rsidRPr="004830EF">
              <w:rPr>
                <w:sz w:val="18"/>
                <w:szCs w:val="18"/>
                <w:highlight w:val="yellow"/>
              </w:rPr>
              <w:t>2320</w:t>
            </w:r>
            <w:commentRangeEnd w:id="3"/>
            <w:r w:rsidR="000361B4">
              <w:rPr>
                <w:rStyle w:val="Kommentarzeichen"/>
              </w:rPr>
              <w:commentReference w:id="3"/>
            </w:r>
            <w:r w:rsidRPr="00F5016E">
              <w:rPr>
                <w:sz w:val="18"/>
                <w:szCs w:val="18"/>
              </w:rPr>
              <w:t xml:space="preserve">, </w:t>
            </w:r>
            <w:r w:rsidR="00BF1E59" w:rsidRPr="00F5016E">
              <w:rPr>
                <w:sz w:val="18"/>
                <w:szCs w:val="18"/>
              </w:rPr>
              <w:t>31001_</w:t>
            </w:r>
            <w:r w:rsidRPr="00F5016E">
              <w:rPr>
                <w:sz w:val="18"/>
                <w:szCs w:val="18"/>
              </w:rPr>
              <w:t>3100</w:t>
            </w: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184" w:lineRule="exact"/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individualResidence</w:t>
            </w:r>
            <w:proofErr w:type="spellEnd"/>
            <w:r w:rsidRPr="007704AD">
              <w:rPr>
                <w:b/>
                <w:sz w:val="18"/>
                <w:szCs w:val="18"/>
              </w:rPr>
              <w:t xml:space="preserve"> </w:t>
            </w:r>
          </w:p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Wohnhaus</w:t>
            </w: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collectiveResidence</w:t>
            </w:r>
            <w:proofErr w:type="spellEnd"/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Wohngemeinschaften</w:t>
            </w: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F5016E">
              <w:rPr>
                <w:sz w:val="18"/>
                <w:szCs w:val="18"/>
              </w:rPr>
              <w:t>AX_Gebaeudefunktion</w:t>
            </w:r>
            <w:proofErr w:type="spellEnd"/>
            <w:r w:rsidRPr="00F5016E">
              <w:rPr>
                <w:sz w:val="18"/>
                <w:szCs w:val="18"/>
              </w:rPr>
              <w:t>=</w:t>
            </w:r>
            <w:r w:rsidR="00480C03" w:rsidRPr="00F5016E">
              <w:rPr>
                <w:sz w:val="18"/>
                <w:szCs w:val="18"/>
              </w:rPr>
              <w:t>31001_</w:t>
            </w:r>
            <w:r w:rsidRPr="00F5016E">
              <w:rPr>
                <w:sz w:val="18"/>
                <w:szCs w:val="18"/>
              </w:rPr>
              <w:t>1020</w:t>
            </w:r>
            <w:r w:rsidR="00480C03" w:rsidRPr="00F5016E">
              <w:rPr>
                <w:sz w:val="18"/>
                <w:szCs w:val="18"/>
              </w:rPr>
              <w:t xml:space="preserve"> </w:t>
            </w:r>
            <w:r w:rsidRPr="00F5016E">
              <w:rPr>
                <w:sz w:val="18"/>
                <w:szCs w:val="18"/>
              </w:rPr>
              <w:t>-</w:t>
            </w:r>
            <w:r w:rsidR="00480C03" w:rsidRPr="00F5016E">
              <w:rPr>
                <w:sz w:val="18"/>
                <w:szCs w:val="18"/>
              </w:rPr>
              <w:t xml:space="preserve"> 31001_</w:t>
            </w:r>
            <w:r w:rsidRPr="00F5016E">
              <w:rPr>
                <w:sz w:val="18"/>
                <w:szCs w:val="18"/>
              </w:rPr>
              <w:t>1025</w:t>
            </w: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twoDwellings</w:t>
            </w:r>
            <w:proofErr w:type="spellEnd"/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Doppelhaus</w:t>
            </w: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moreThanTwoDwellings</w:t>
            </w:r>
            <w:proofErr w:type="spellEnd"/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Mehrfamilienwohnhaus</w:t>
            </w: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238" w:lineRule="auto"/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residenceFor</w:t>
            </w:r>
            <w:proofErr w:type="spellEnd"/>
            <w:r w:rsidRPr="007704AD">
              <w:rPr>
                <w:b/>
                <w:sz w:val="18"/>
                <w:szCs w:val="18"/>
              </w:rPr>
              <w:t xml:space="preserve"> Communities</w:t>
            </w:r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  <w:del w:id="4" w:author="NW Schlegel, Burkhard" w:date="2018-07-05T16:01:00Z">
              <w:r w:rsidRPr="007704AD" w:rsidDel="00F34D86">
                <w:rPr>
                  <w:b/>
                  <w:sz w:val="18"/>
                  <w:szCs w:val="18"/>
                </w:rPr>
                <w:delText>Agriculture</w:delText>
              </w:r>
            </w:del>
            <w:proofErr w:type="spellStart"/>
            <w:ins w:id="5" w:author="NW Schlegel, Burkhard" w:date="2018-07-05T16:01:00Z">
              <w:r w:rsidR="00F34D86">
                <w:rPr>
                  <w:b/>
                  <w:sz w:val="18"/>
                  <w:szCs w:val="18"/>
                </w:rPr>
                <w:t>a</w:t>
              </w:r>
              <w:bookmarkStart w:id="6" w:name="_GoBack"/>
              <w:bookmarkEnd w:id="6"/>
              <w:r w:rsidR="00F34D86" w:rsidRPr="007704AD">
                <w:rPr>
                  <w:b/>
                  <w:sz w:val="18"/>
                  <w:szCs w:val="18"/>
                </w:rPr>
                <w:t>griculture</w:t>
              </w:r>
            </w:ins>
            <w:proofErr w:type="spellEnd"/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238" w:lineRule="auto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Landwirtschaft</w:t>
            </w: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452AF4">
              <w:rPr>
                <w:sz w:val="18"/>
                <w:szCs w:val="18"/>
              </w:rPr>
              <w:t>AX_Gebaeudefunktion</w:t>
            </w:r>
            <w:proofErr w:type="spellEnd"/>
            <w:r w:rsidRPr="00452AF4">
              <w:rPr>
                <w:sz w:val="18"/>
                <w:szCs w:val="18"/>
              </w:rPr>
              <w:t>=</w:t>
            </w:r>
            <w:r w:rsidR="00504763" w:rsidRPr="00452AF4">
              <w:rPr>
                <w:sz w:val="18"/>
                <w:szCs w:val="18"/>
              </w:rPr>
              <w:t>31001_</w:t>
            </w:r>
            <w:r w:rsidRPr="00452AF4">
              <w:rPr>
                <w:sz w:val="18"/>
                <w:szCs w:val="18"/>
              </w:rPr>
              <w:t>1210</w:t>
            </w:r>
            <w:r w:rsidR="00504763" w:rsidRPr="00452AF4">
              <w:rPr>
                <w:sz w:val="18"/>
                <w:szCs w:val="18"/>
              </w:rPr>
              <w:t xml:space="preserve"> – 31001_</w:t>
            </w:r>
            <w:r w:rsidRPr="00452AF4">
              <w:rPr>
                <w:sz w:val="18"/>
                <w:szCs w:val="18"/>
              </w:rPr>
              <w:t xml:space="preserve">1223, </w:t>
            </w:r>
            <w:r w:rsidR="00504763" w:rsidRPr="00452AF4">
              <w:rPr>
                <w:sz w:val="18"/>
                <w:szCs w:val="18"/>
              </w:rPr>
              <w:t>31001_</w:t>
            </w:r>
            <w:r w:rsidRPr="00452AF4">
              <w:rPr>
                <w:sz w:val="18"/>
                <w:szCs w:val="18"/>
              </w:rPr>
              <w:t xml:space="preserve">2700 </w:t>
            </w:r>
            <w:r w:rsidR="00504763" w:rsidRPr="00452AF4">
              <w:rPr>
                <w:sz w:val="18"/>
                <w:szCs w:val="18"/>
              </w:rPr>
              <w:t>–</w:t>
            </w:r>
            <w:r w:rsidRPr="00452AF4">
              <w:rPr>
                <w:sz w:val="18"/>
                <w:szCs w:val="18"/>
              </w:rPr>
              <w:t xml:space="preserve"> </w:t>
            </w:r>
            <w:r w:rsidR="00504763" w:rsidRPr="00452AF4">
              <w:rPr>
                <w:sz w:val="18"/>
                <w:szCs w:val="18"/>
              </w:rPr>
              <w:t>31001_</w:t>
            </w:r>
            <w:r w:rsidRPr="00452AF4">
              <w:rPr>
                <w:sz w:val="18"/>
                <w:szCs w:val="18"/>
              </w:rPr>
              <w:t>2742</w:t>
            </w: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industrial</w:t>
            </w:r>
            <w:proofErr w:type="spellEnd"/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238" w:lineRule="auto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Industrie und Gewerbe</w:t>
            </w:r>
          </w:p>
        </w:tc>
        <w:tc>
          <w:tcPr>
            <w:tcW w:w="5292" w:type="dxa"/>
          </w:tcPr>
          <w:p w:rsidR="00A91ADB" w:rsidRPr="00F5016E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F5016E">
              <w:rPr>
                <w:sz w:val="18"/>
                <w:szCs w:val="18"/>
              </w:rPr>
              <w:t>AX_Gebaeudefunktion</w:t>
            </w:r>
            <w:proofErr w:type="spellEnd"/>
            <w:r w:rsidRPr="00F5016E">
              <w:rPr>
                <w:sz w:val="18"/>
                <w:szCs w:val="18"/>
              </w:rPr>
              <w:t>=</w:t>
            </w:r>
            <w:commentRangeStart w:id="7"/>
            <w:r w:rsidR="00294773" w:rsidRPr="003B2D57">
              <w:rPr>
                <w:sz w:val="18"/>
                <w:szCs w:val="18"/>
              </w:rPr>
              <w:t>31001_</w:t>
            </w:r>
            <w:r w:rsidRPr="003B2D57">
              <w:rPr>
                <w:sz w:val="18"/>
                <w:szCs w:val="18"/>
              </w:rPr>
              <w:t>1130,</w:t>
            </w:r>
            <w:r w:rsidRPr="00F5016E">
              <w:rPr>
                <w:sz w:val="18"/>
                <w:szCs w:val="18"/>
              </w:rPr>
              <w:t xml:space="preserve"> </w:t>
            </w:r>
            <w:r w:rsidR="00854550" w:rsidRPr="003B2D57">
              <w:rPr>
                <w:sz w:val="18"/>
                <w:szCs w:val="18"/>
              </w:rPr>
              <w:t>31001_</w:t>
            </w:r>
            <w:r w:rsidRPr="003B2D57">
              <w:rPr>
                <w:sz w:val="18"/>
                <w:szCs w:val="18"/>
              </w:rPr>
              <w:t>1131</w:t>
            </w:r>
            <w:commentRangeEnd w:id="7"/>
            <w:r w:rsidR="00B012FD">
              <w:rPr>
                <w:rStyle w:val="Kommentarzeichen"/>
              </w:rPr>
              <w:commentReference w:id="7"/>
            </w:r>
            <w:r w:rsidRPr="00F5016E">
              <w:rPr>
                <w:sz w:val="18"/>
                <w:szCs w:val="18"/>
              </w:rPr>
              <w:t>,</w:t>
            </w:r>
            <w:commentRangeStart w:id="8"/>
            <w:r w:rsidR="00294773" w:rsidRPr="004830EF">
              <w:rPr>
                <w:sz w:val="18"/>
                <w:szCs w:val="18"/>
                <w:highlight w:val="yellow"/>
              </w:rPr>
              <w:t>31001_</w:t>
            </w:r>
            <w:r w:rsidRPr="004830EF">
              <w:rPr>
                <w:sz w:val="18"/>
                <w:szCs w:val="18"/>
                <w:highlight w:val="yellow"/>
              </w:rPr>
              <w:t>2000</w:t>
            </w:r>
            <w:commentRangeEnd w:id="8"/>
            <w:r w:rsidR="00C441C3">
              <w:rPr>
                <w:rStyle w:val="Kommentarzeichen"/>
              </w:rPr>
              <w:commentReference w:id="8"/>
            </w:r>
            <w:r w:rsidRPr="00F5016E">
              <w:rPr>
                <w:sz w:val="18"/>
                <w:szCs w:val="18"/>
              </w:rPr>
              <w:t>,</w:t>
            </w:r>
            <w:r w:rsidR="00294773" w:rsidRPr="00F5016E">
              <w:rPr>
                <w:sz w:val="18"/>
                <w:szCs w:val="18"/>
              </w:rPr>
              <w:t>31001_</w:t>
            </w:r>
            <w:r w:rsidRPr="00F5016E">
              <w:rPr>
                <w:sz w:val="18"/>
                <w:szCs w:val="18"/>
              </w:rPr>
              <w:t xml:space="preserve">2100, </w:t>
            </w:r>
            <w:commentRangeStart w:id="9"/>
            <w:r w:rsidR="00A47A54" w:rsidRPr="004830EF">
              <w:rPr>
                <w:sz w:val="18"/>
                <w:szCs w:val="18"/>
                <w:highlight w:val="yellow"/>
              </w:rPr>
              <w:t>31001_</w:t>
            </w:r>
            <w:r w:rsidRPr="004830EF">
              <w:rPr>
                <w:sz w:val="18"/>
                <w:szCs w:val="18"/>
                <w:highlight w:val="yellow"/>
              </w:rPr>
              <w:t>2320</w:t>
            </w:r>
            <w:commentRangeEnd w:id="9"/>
            <w:r w:rsidR="00C441C3">
              <w:rPr>
                <w:rStyle w:val="Kommentarzeichen"/>
              </w:rPr>
              <w:commentReference w:id="9"/>
            </w:r>
          </w:p>
          <w:p w:rsidR="00A91ADB" w:rsidRPr="00F5016E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F5016E">
              <w:rPr>
                <w:sz w:val="18"/>
                <w:szCs w:val="18"/>
              </w:rPr>
              <w:t>AX_Bauwerksfunktion_BauwerkOderAnlageFuerIndustrieUndGewerbe</w:t>
            </w:r>
            <w:proofErr w:type="spellEnd"/>
            <w:r w:rsidRPr="00F5016E">
              <w:rPr>
                <w:sz w:val="18"/>
                <w:szCs w:val="18"/>
              </w:rPr>
              <w:t xml:space="preserve"> = </w:t>
            </w:r>
            <w:r w:rsidR="000B78E9" w:rsidRPr="00F5016E">
              <w:rPr>
                <w:sz w:val="18"/>
                <w:szCs w:val="18"/>
              </w:rPr>
              <w:t>51002_</w:t>
            </w:r>
            <w:r w:rsidRPr="00F5016E">
              <w:rPr>
                <w:rFonts w:eastAsia="Times New Roman" w:cs="Arial"/>
                <w:sz w:val="18"/>
                <w:szCs w:val="18"/>
                <w:lang w:eastAsia="de-DE"/>
              </w:rPr>
              <w:t xml:space="preserve">1215, </w:t>
            </w:r>
            <w:r w:rsidR="0053463B" w:rsidRPr="00F5016E">
              <w:rPr>
                <w:rFonts w:eastAsia="Times New Roman" w:cs="Arial"/>
                <w:sz w:val="18"/>
                <w:szCs w:val="18"/>
                <w:lang w:eastAsia="de-DE"/>
              </w:rPr>
              <w:t>51002_</w:t>
            </w:r>
            <w:r w:rsidRPr="00F5016E">
              <w:rPr>
                <w:rFonts w:eastAsia="Times New Roman" w:cs="Arial"/>
                <w:sz w:val="18"/>
                <w:szCs w:val="18"/>
                <w:lang w:eastAsia="de-DE"/>
              </w:rPr>
              <w:t xml:space="preserve">1220, </w:t>
            </w:r>
            <w:r w:rsidR="0053463B" w:rsidRPr="00F5016E">
              <w:rPr>
                <w:rFonts w:eastAsia="Times New Roman" w:cs="Arial"/>
                <w:sz w:val="18"/>
                <w:szCs w:val="18"/>
                <w:lang w:eastAsia="de-DE"/>
              </w:rPr>
              <w:t>51002_</w:t>
            </w:r>
            <w:r w:rsidRPr="00F5016E">
              <w:rPr>
                <w:rFonts w:eastAsia="Times New Roman" w:cs="Arial"/>
                <w:sz w:val="18"/>
                <w:szCs w:val="18"/>
                <w:lang w:eastAsia="de-DE"/>
              </w:rPr>
              <w:t>1250</w:t>
            </w:r>
            <w:r w:rsidR="0053463B" w:rsidRPr="00F5016E">
              <w:rPr>
                <w:rFonts w:eastAsia="Times New Roman" w:cs="Arial"/>
                <w:sz w:val="18"/>
                <w:szCs w:val="18"/>
                <w:lang w:eastAsia="de-DE"/>
              </w:rPr>
              <w:t xml:space="preserve"> – 51002_</w:t>
            </w:r>
            <w:r w:rsidRPr="00F5016E">
              <w:rPr>
                <w:rFonts w:eastAsia="Times New Roman" w:cs="Arial"/>
                <w:sz w:val="18"/>
                <w:szCs w:val="18"/>
                <w:lang w:eastAsia="de-DE"/>
              </w:rPr>
              <w:t xml:space="preserve">1290, </w:t>
            </w:r>
            <w:r w:rsidR="0053463B" w:rsidRPr="00F5016E">
              <w:rPr>
                <w:rFonts w:eastAsia="Times New Roman" w:cs="Arial"/>
                <w:sz w:val="18"/>
                <w:szCs w:val="18"/>
                <w:lang w:eastAsia="de-DE"/>
              </w:rPr>
              <w:t>51002_</w:t>
            </w:r>
            <w:r w:rsidRPr="00F5016E">
              <w:rPr>
                <w:rFonts w:eastAsia="Times New Roman" w:cs="Arial"/>
                <w:sz w:val="18"/>
                <w:szCs w:val="18"/>
                <w:lang w:eastAsia="de-DE"/>
              </w:rPr>
              <w:t>1330</w:t>
            </w:r>
            <w:r w:rsidR="0053463B" w:rsidRPr="00F5016E">
              <w:rPr>
                <w:rFonts w:eastAsia="Times New Roman" w:cs="Arial"/>
                <w:sz w:val="18"/>
                <w:szCs w:val="18"/>
                <w:lang w:eastAsia="de-DE"/>
              </w:rPr>
              <w:t xml:space="preserve"> – 51002_</w:t>
            </w:r>
            <w:r w:rsidRPr="00F5016E">
              <w:rPr>
                <w:rFonts w:eastAsia="Times New Roman" w:cs="Arial"/>
                <w:sz w:val="18"/>
                <w:szCs w:val="18"/>
                <w:lang w:eastAsia="de-DE"/>
              </w:rPr>
              <w:t>1350</w:t>
            </w:r>
          </w:p>
          <w:p w:rsidR="00A91ADB" w:rsidRPr="00F5016E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F5016E">
              <w:rPr>
                <w:sz w:val="18"/>
                <w:szCs w:val="18"/>
              </w:rPr>
              <w:t>AX_Bauwerksfunktion_VorratsbehaelterSpeicherbauwerk</w:t>
            </w:r>
            <w:proofErr w:type="spellEnd"/>
            <w:r w:rsidRPr="00F5016E">
              <w:rPr>
                <w:rFonts w:eastAsia="Times New Roman" w:cs="Arial"/>
                <w:sz w:val="18"/>
                <w:szCs w:val="18"/>
                <w:lang w:eastAsia="de-DE"/>
              </w:rPr>
              <w:t>=</w:t>
            </w:r>
            <w:r w:rsidR="00075D0C" w:rsidRPr="00F5016E">
              <w:rPr>
                <w:rFonts w:eastAsia="Times New Roman" w:cs="Arial"/>
                <w:sz w:val="18"/>
                <w:szCs w:val="18"/>
                <w:lang w:eastAsia="de-DE"/>
              </w:rPr>
              <w:t xml:space="preserve"> 51003_1201, </w:t>
            </w:r>
            <w:commentRangeStart w:id="10"/>
            <w:r w:rsidR="00075D0C" w:rsidRPr="00F5016E">
              <w:rPr>
                <w:rFonts w:eastAsia="Times New Roman" w:cs="Arial"/>
                <w:sz w:val="18"/>
                <w:szCs w:val="18"/>
                <w:highlight w:val="red"/>
                <w:lang w:eastAsia="de-DE"/>
              </w:rPr>
              <w:t>51003_</w:t>
            </w:r>
            <w:r w:rsidRPr="00F5016E">
              <w:rPr>
                <w:rFonts w:eastAsia="Times New Roman" w:cs="Arial"/>
                <w:sz w:val="18"/>
                <w:szCs w:val="18"/>
                <w:highlight w:val="red"/>
                <w:lang w:eastAsia="de-DE"/>
              </w:rPr>
              <w:t>1203</w:t>
            </w:r>
            <w:commentRangeEnd w:id="10"/>
            <w:r w:rsidR="00C441C3">
              <w:rPr>
                <w:rStyle w:val="Kommentarzeichen"/>
              </w:rPr>
              <w:commentReference w:id="10"/>
            </w:r>
            <w:r w:rsidRPr="00F5016E">
              <w:rPr>
                <w:rFonts w:eastAsia="Times New Roman" w:cs="Arial"/>
                <w:sz w:val="18"/>
                <w:szCs w:val="18"/>
                <w:lang w:eastAsia="de-DE"/>
              </w:rPr>
              <w:t xml:space="preserve">, </w:t>
            </w:r>
            <w:r w:rsidR="00075D0C" w:rsidRPr="00F5016E">
              <w:rPr>
                <w:rFonts w:eastAsia="Times New Roman" w:cs="Arial"/>
                <w:sz w:val="18"/>
                <w:szCs w:val="18"/>
                <w:lang w:eastAsia="de-DE"/>
              </w:rPr>
              <w:t>51003_</w:t>
            </w:r>
            <w:r w:rsidRPr="00F5016E">
              <w:rPr>
                <w:rFonts w:eastAsia="Times New Roman" w:cs="Arial"/>
                <w:sz w:val="18"/>
                <w:szCs w:val="18"/>
                <w:lang w:eastAsia="de-DE"/>
              </w:rPr>
              <w:t xml:space="preserve">1205, </w:t>
            </w:r>
            <w:r w:rsidR="00075D0C" w:rsidRPr="00F5016E">
              <w:rPr>
                <w:rFonts w:eastAsia="Times New Roman" w:cs="Arial"/>
                <w:sz w:val="18"/>
                <w:szCs w:val="18"/>
                <w:lang w:eastAsia="de-DE"/>
              </w:rPr>
              <w:t>51003_</w:t>
            </w:r>
            <w:r w:rsidRPr="00F5016E">
              <w:rPr>
                <w:rFonts w:eastAsia="Times New Roman" w:cs="Arial"/>
                <w:sz w:val="18"/>
                <w:szCs w:val="18"/>
                <w:lang w:eastAsia="de-DE"/>
              </w:rPr>
              <w:t>1206</w:t>
            </w:r>
          </w:p>
          <w:p w:rsidR="00A91ADB" w:rsidRPr="007704AD" w:rsidRDefault="00A91ADB" w:rsidP="00803422">
            <w:pPr>
              <w:rPr>
                <w:sz w:val="18"/>
                <w:szCs w:val="18"/>
              </w:rPr>
            </w:pP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238" w:lineRule="auto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b/>
                <w:i/>
                <w:color w:val="FF0000"/>
                <w:sz w:val="18"/>
                <w:szCs w:val="18"/>
              </w:rPr>
            </w:pPr>
            <w:r w:rsidRPr="007704AD">
              <w:rPr>
                <w:b/>
                <w:i/>
                <w:color w:val="FF0000"/>
                <w:sz w:val="18"/>
                <w:szCs w:val="18"/>
              </w:rPr>
              <w:t>Industrie</w:t>
            </w: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F5016E">
              <w:rPr>
                <w:sz w:val="18"/>
                <w:szCs w:val="18"/>
              </w:rPr>
              <w:t>AX_Gebaeudefunktion</w:t>
            </w:r>
            <w:proofErr w:type="spellEnd"/>
            <w:r w:rsidRPr="00F5016E">
              <w:rPr>
                <w:sz w:val="18"/>
                <w:szCs w:val="18"/>
              </w:rPr>
              <w:t>=</w:t>
            </w:r>
            <w:r w:rsidR="00A055EC" w:rsidRPr="00F5016E">
              <w:rPr>
                <w:sz w:val="18"/>
                <w:szCs w:val="18"/>
              </w:rPr>
              <w:t>31001_</w:t>
            </w:r>
            <w:r w:rsidRPr="00F5016E">
              <w:rPr>
                <w:sz w:val="18"/>
                <w:szCs w:val="18"/>
              </w:rPr>
              <w:t xml:space="preserve">2110 – </w:t>
            </w:r>
            <w:r w:rsidR="00A055EC" w:rsidRPr="00F5016E">
              <w:rPr>
                <w:sz w:val="18"/>
                <w:szCs w:val="18"/>
              </w:rPr>
              <w:t>31001_</w:t>
            </w:r>
            <w:r w:rsidRPr="00F5016E">
              <w:rPr>
                <w:sz w:val="18"/>
                <w:szCs w:val="18"/>
              </w:rPr>
              <w:t xml:space="preserve">2220, </w:t>
            </w:r>
            <w:r w:rsidR="00B3065B" w:rsidRPr="00F5016E">
              <w:rPr>
                <w:sz w:val="18"/>
                <w:szCs w:val="18"/>
              </w:rPr>
              <w:t>31001_</w:t>
            </w:r>
            <w:r w:rsidRPr="00F5016E">
              <w:rPr>
                <w:sz w:val="18"/>
                <w:szCs w:val="18"/>
              </w:rPr>
              <w:t xml:space="preserve">2441, </w:t>
            </w:r>
            <w:r w:rsidR="00B3065B" w:rsidRPr="00F5016E">
              <w:rPr>
                <w:sz w:val="18"/>
                <w:szCs w:val="18"/>
              </w:rPr>
              <w:t>31001_</w:t>
            </w:r>
            <w:r w:rsidRPr="00F5016E">
              <w:rPr>
                <w:sz w:val="18"/>
                <w:szCs w:val="18"/>
              </w:rPr>
              <w:t>2442</w:t>
            </w: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238" w:lineRule="auto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b/>
                <w:i/>
                <w:color w:val="FF0000"/>
                <w:sz w:val="18"/>
                <w:szCs w:val="18"/>
              </w:rPr>
            </w:pPr>
            <w:r w:rsidRPr="007704AD">
              <w:rPr>
                <w:b/>
                <w:i/>
                <w:color w:val="FF0000"/>
                <w:sz w:val="18"/>
                <w:szCs w:val="18"/>
              </w:rPr>
              <w:t>Verkehr</w:t>
            </w: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A648A0">
              <w:rPr>
                <w:sz w:val="18"/>
                <w:szCs w:val="18"/>
              </w:rPr>
              <w:t>AX_Gebaeudefunktion</w:t>
            </w:r>
            <w:proofErr w:type="spellEnd"/>
            <w:r w:rsidRPr="00A648A0">
              <w:rPr>
                <w:sz w:val="18"/>
                <w:szCs w:val="18"/>
              </w:rPr>
              <w:t>=</w:t>
            </w:r>
            <w:r w:rsidR="00A055EC" w:rsidRPr="00A648A0">
              <w:rPr>
                <w:sz w:val="18"/>
                <w:szCs w:val="18"/>
              </w:rPr>
              <w:t>31001_</w:t>
            </w:r>
            <w:r w:rsidRPr="00A648A0">
              <w:rPr>
                <w:sz w:val="18"/>
                <w:szCs w:val="18"/>
              </w:rPr>
              <w:t xml:space="preserve">2400 – </w:t>
            </w:r>
            <w:r w:rsidR="00A055EC" w:rsidRPr="00A648A0">
              <w:rPr>
                <w:sz w:val="18"/>
                <w:szCs w:val="18"/>
              </w:rPr>
              <w:t>31001_</w:t>
            </w:r>
            <w:r w:rsidRPr="00A648A0">
              <w:rPr>
                <w:sz w:val="18"/>
                <w:szCs w:val="18"/>
              </w:rPr>
              <w:t xml:space="preserve">2440, </w:t>
            </w:r>
            <w:r w:rsidR="00A055EC" w:rsidRPr="00A648A0">
              <w:rPr>
                <w:sz w:val="18"/>
                <w:szCs w:val="18"/>
              </w:rPr>
              <w:t>31001_</w:t>
            </w:r>
            <w:r w:rsidRPr="00A648A0">
              <w:rPr>
                <w:sz w:val="18"/>
                <w:szCs w:val="18"/>
              </w:rPr>
              <w:t xml:space="preserve">2443 – </w:t>
            </w:r>
            <w:r w:rsidR="00A055EC" w:rsidRPr="00A648A0">
              <w:rPr>
                <w:sz w:val="18"/>
                <w:szCs w:val="18"/>
              </w:rPr>
              <w:t>31001_</w:t>
            </w:r>
            <w:r w:rsidRPr="00A648A0">
              <w:rPr>
                <w:sz w:val="18"/>
                <w:szCs w:val="18"/>
              </w:rPr>
              <w:t>2465</w:t>
            </w:r>
          </w:p>
          <w:p w:rsidR="00A91ADB" w:rsidRPr="007704AD" w:rsidRDefault="00A91ADB" w:rsidP="00803422">
            <w:pPr>
              <w:rPr>
                <w:sz w:val="18"/>
                <w:szCs w:val="18"/>
              </w:rPr>
            </w:pPr>
            <w:commentRangeStart w:id="11"/>
            <w:proofErr w:type="spellStart"/>
            <w:r w:rsidRPr="003B2D57">
              <w:rPr>
                <w:sz w:val="18"/>
                <w:szCs w:val="18"/>
              </w:rPr>
              <w:t>AX_KonstruktionsmerkmalBauart_Schleuse</w:t>
            </w:r>
            <w:proofErr w:type="spellEnd"/>
            <w:r w:rsidRPr="003B2D57">
              <w:rPr>
                <w:sz w:val="18"/>
                <w:szCs w:val="18"/>
              </w:rPr>
              <w:t>=1010, 1020</w:t>
            </w:r>
            <w:commentRangeEnd w:id="11"/>
            <w:r w:rsidR="003B2D57">
              <w:rPr>
                <w:rStyle w:val="Kommentarzeichen"/>
              </w:rPr>
              <w:commentReference w:id="11"/>
            </w:r>
          </w:p>
          <w:p w:rsidR="00A91ADB" w:rsidRPr="003B2D57" w:rsidRDefault="00A91ADB" w:rsidP="00803422">
            <w:pPr>
              <w:rPr>
                <w:sz w:val="18"/>
                <w:szCs w:val="18"/>
              </w:rPr>
            </w:pPr>
            <w:commentRangeStart w:id="12"/>
            <w:proofErr w:type="spellStart"/>
            <w:r w:rsidRPr="003B2D57">
              <w:rPr>
                <w:sz w:val="18"/>
                <w:szCs w:val="18"/>
              </w:rPr>
              <w:t>AX_Bauwerksfunktion_BauwerkImVerkehrsbereich</w:t>
            </w:r>
            <w:proofErr w:type="spellEnd"/>
            <w:r w:rsidRPr="003B2D57">
              <w:rPr>
                <w:sz w:val="18"/>
                <w:szCs w:val="18"/>
              </w:rPr>
              <w:t>=</w:t>
            </w:r>
            <w:r w:rsidR="00226D48" w:rsidRPr="003B2D57">
              <w:rPr>
                <w:sz w:val="18"/>
                <w:szCs w:val="18"/>
              </w:rPr>
              <w:t>53001_</w:t>
            </w:r>
            <w:r w:rsidRPr="003B2D57">
              <w:rPr>
                <w:sz w:val="18"/>
                <w:szCs w:val="18"/>
              </w:rPr>
              <w:t xml:space="preserve">1800, </w:t>
            </w:r>
            <w:r w:rsidR="00226D48" w:rsidRPr="003B2D57">
              <w:rPr>
                <w:sz w:val="18"/>
                <w:szCs w:val="18"/>
              </w:rPr>
              <w:t>53001_</w:t>
            </w:r>
            <w:r w:rsidRPr="003B2D57">
              <w:rPr>
                <w:sz w:val="18"/>
                <w:szCs w:val="18"/>
              </w:rPr>
              <w:t xml:space="preserve">1830, </w:t>
            </w:r>
            <w:r w:rsidR="00226D48" w:rsidRPr="003B2D57">
              <w:rPr>
                <w:sz w:val="18"/>
                <w:szCs w:val="18"/>
              </w:rPr>
              <w:t>53001_</w:t>
            </w:r>
            <w:r w:rsidRPr="003B2D57">
              <w:rPr>
                <w:sz w:val="18"/>
                <w:szCs w:val="18"/>
              </w:rPr>
              <w:t xml:space="preserve">1880, </w:t>
            </w:r>
            <w:r w:rsidR="00226D48" w:rsidRPr="003B2D57">
              <w:rPr>
                <w:sz w:val="18"/>
                <w:szCs w:val="18"/>
              </w:rPr>
              <w:t>53001_</w:t>
            </w:r>
            <w:r w:rsidRPr="003B2D57">
              <w:rPr>
                <w:sz w:val="18"/>
                <w:szCs w:val="18"/>
              </w:rPr>
              <w:t>1890</w:t>
            </w:r>
          </w:p>
          <w:p w:rsidR="00A91ADB" w:rsidRPr="003B2D57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3B2D57">
              <w:rPr>
                <w:sz w:val="18"/>
                <w:szCs w:val="18"/>
              </w:rPr>
              <w:t>AX_Art_EinrichtungenFuerDenSchiffsverkehr</w:t>
            </w:r>
            <w:proofErr w:type="spellEnd"/>
            <w:r w:rsidRPr="003B2D57">
              <w:rPr>
                <w:sz w:val="18"/>
                <w:szCs w:val="18"/>
              </w:rPr>
              <w:t>=</w:t>
            </w:r>
            <w:r w:rsidR="00226D48" w:rsidRPr="003B2D57">
              <w:rPr>
                <w:sz w:val="18"/>
                <w:szCs w:val="18"/>
              </w:rPr>
              <w:t>53008_</w:t>
            </w:r>
            <w:r w:rsidRPr="003B2D57">
              <w:rPr>
                <w:sz w:val="18"/>
                <w:szCs w:val="18"/>
              </w:rPr>
              <w:t>1420</w:t>
            </w:r>
          </w:p>
          <w:p w:rsidR="00A91ADB" w:rsidRPr="007704AD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3B2D57">
              <w:rPr>
                <w:sz w:val="18"/>
                <w:szCs w:val="18"/>
              </w:rPr>
              <w:t>AX_Bahnkategorie_SeilbahnSchwebebahn</w:t>
            </w:r>
            <w:proofErr w:type="spellEnd"/>
            <w:r w:rsidRPr="003B2D57">
              <w:rPr>
                <w:sz w:val="18"/>
                <w:szCs w:val="18"/>
              </w:rPr>
              <w:t>=</w:t>
            </w:r>
            <w:r w:rsidR="00457C95" w:rsidRPr="003B2D57">
              <w:rPr>
                <w:sz w:val="18"/>
                <w:szCs w:val="18"/>
              </w:rPr>
              <w:t>53005_</w:t>
            </w:r>
            <w:r w:rsidRPr="003B2D57">
              <w:rPr>
                <w:sz w:val="18"/>
                <w:szCs w:val="18"/>
              </w:rPr>
              <w:t xml:space="preserve">2100, </w:t>
            </w:r>
            <w:r w:rsidR="00457C95" w:rsidRPr="003B2D57">
              <w:rPr>
                <w:sz w:val="18"/>
                <w:szCs w:val="18"/>
              </w:rPr>
              <w:t>53005_</w:t>
            </w:r>
            <w:r w:rsidRPr="003B2D57">
              <w:rPr>
                <w:sz w:val="18"/>
                <w:szCs w:val="18"/>
              </w:rPr>
              <w:t xml:space="preserve">2200, </w:t>
            </w:r>
            <w:r w:rsidR="00457C95" w:rsidRPr="003B2D57">
              <w:rPr>
                <w:sz w:val="18"/>
                <w:szCs w:val="18"/>
              </w:rPr>
              <w:t>53005_</w:t>
            </w:r>
            <w:r w:rsidRPr="003B2D57">
              <w:rPr>
                <w:sz w:val="18"/>
                <w:szCs w:val="18"/>
              </w:rPr>
              <w:t xml:space="preserve">2300, </w:t>
            </w:r>
            <w:r w:rsidR="00457C95" w:rsidRPr="003B2D57">
              <w:rPr>
                <w:sz w:val="18"/>
                <w:szCs w:val="18"/>
              </w:rPr>
              <w:t>53005_</w:t>
            </w:r>
            <w:r w:rsidRPr="003B2D57">
              <w:rPr>
                <w:sz w:val="18"/>
                <w:szCs w:val="18"/>
              </w:rPr>
              <w:t xml:space="preserve">2500, </w:t>
            </w:r>
            <w:r w:rsidR="00457C95" w:rsidRPr="003B2D57">
              <w:rPr>
                <w:sz w:val="18"/>
                <w:szCs w:val="18"/>
              </w:rPr>
              <w:t>53005_</w:t>
            </w:r>
            <w:r w:rsidRPr="003B2D57">
              <w:rPr>
                <w:sz w:val="18"/>
                <w:szCs w:val="18"/>
              </w:rPr>
              <w:t>2600</w:t>
            </w:r>
            <w:commentRangeEnd w:id="12"/>
            <w:r w:rsidR="003B2D57">
              <w:rPr>
                <w:rStyle w:val="Kommentarzeichen"/>
              </w:rPr>
              <w:commentReference w:id="12"/>
            </w: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238" w:lineRule="auto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b/>
                <w:i/>
                <w:color w:val="FF0000"/>
                <w:sz w:val="18"/>
                <w:szCs w:val="18"/>
              </w:rPr>
            </w:pPr>
            <w:r w:rsidRPr="007704AD">
              <w:rPr>
                <w:b/>
                <w:i/>
                <w:color w:val="FF0000"/>
                <w:sz w:val="18"/>
                <w:szCs w:val="18"/>
              </w:rPr>
              <w:t>Versorgung, Entsorgung</w:t>
            </w: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A648A0">
              <w:rPr>
                <w:sz w:val="18"/>
                <w:szCs w:val="18"/>
              </w:rPr>
              <w:t>AX_Gebaeudefunktion</w:t>
            </w:r>
            <w:proofErr w:type="spellEnd"/>
            <w:r w:rsidRPr="00A648A0">
              <w:rPr>
                <w:sz w:val="18"/>
                <w:szCs w:val="18"/>
              </w:rPr>
              <w:t>=</w:t>
            </w:r>
            <w:r w:rsidR="00744924" w:rsidRPr="00A648A0">
              <w:rPr>
                <w:sz w:val="18"/>
                <w:szCs w:val="18"/>
              </w:rPr>
              <w:t>31001_</w:t>
            </w:r>
            <w:r w:rsidRPr="00A648A0">
              <w:rPr>
                <w:sz w:val="18"/>
                <w:szCs w:val="18"/>
              </w:rPr>
              <w:t>2500 -</w:t>
            </w:r>
            <w:r w:rsidR="00744924" w:rsidRPr="00A648A0">
              <w:rPr>
                <w:sz w:val="18"/>
                <w:szCs w:val="18"/>
              </w:rPr>
              <w:t xml:space="preserve"> 31001_</w:t>
            </w:r>
            <w:r w:rsidRPr="00A648A0">
              <w:rPr>
                <w:sz w:val="18"/>
                <w:szCs w:val="18"/>
              </w:rPr>
              <w:t>2623</w:t>
            </w:r>
          </w:p>
          <w:p w:rsidR="00A91ADB" w:rsidRPr="007704AD" w:rsidRDefault="00A91ADB" w:rsidP="00803422">
            <w:pPr>
              <w:rPr>
                <w:sz w:val="18"/>
                <w:szCs w:val="18"/>
              </w:rPr>
            </w:pPr>
            <w:commentRangeStart w:id="13"/>
            <w:proofErr w:type="spellStart"/>
            <w:r w:rsidRPr="003B2D57">
              <w:rPr>
                <w:sz w:val="18"/>
                <w:szCs w:val="18"/>
              </w:rPr>
              <w:t>AX_Bauwerksfunktion_Leitung</w:t>
            </w:r>
            <w:proofErr w:type="spellEnd"/>
            <w:r w:rsidRPr="003B2D57">
              <w:rPr>
                <w:sz w:val="18"/>
                <w:szCs w:val="18"/>
              </w:rPr>
              <w:t>=</w:t>
            </w:r>
            <w:r w:rsidR="003A6D66" w:rsidRPr="003B2D57">
              <w:rPr>
                <w:sz w:val="18"/>
                <w:szCs w:val="18"/>
              </w:rPr>
              <w:t>51005_</w:t>
            </w:r>
            <w:r w:rsidRPr="003B2D57">
              <w:rPr>
                <w:sz w:val="18"/>
                <w:szCs w:val="18"/>
              </w:rPr>
              <w:t>1110</w:t>
            </w:r>
            <w:commentRangeEnd w:id="13"/>
            <w:r w:rsidR="003B2D57">
              <w:rPr>
                <w:rStyle w:val="Kommentarzeichen"/>
              </w:rPr>
              <w:commentReference w:id="13"/>
            </w: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commerceAndServices</w:t>
            </w:r>
            <w:proofErr w:type="spellEnd"/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238" w:lineRule="auto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Handel und Dienstleistung</w:t>
            </w:r>
          </w:p>
        </w:tc>
        <w:tc>
          <w:tcPr>
            <w:tcW w:w="5292" w:type="dxa"/>
          </w:tcPr>
          <w:p w:rsidR="00A91ADB" w:rsidRPr="006322B9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DD0FE6">
              <w:rPr>
                <w:sz w:val="18"/>
                <w:szCs w:val="18"/>
              </w:rPr>
              <w:t>AX_</w:t>
            </w:r>
            <w:r w:rsidRPr="006322B9">
              <w:rPr>
                <w:sz w:val="18"/>
                <w:szCs w:val="18"/>
              </w:rPr>
              <w:t>Gebaeudefunktion</w:t>
            </w:r>
            <w:proofErr w:type="spellEnd"/>
            <w:r w:rsidRPr="006322B9">
              <w:rPr>
                <w:sz w:val="18"/>
                <w:szCs w:val="18"/>
              </w:rPr>
              <w:t>=</w:t>
            </w:r>
            <w:r w:rsidR="00744924" w:rsidRPr="004830EF">
              <w:rPr>
                <w:sz w:val="18"/>
                <w:szCs w:val="18"/>
              </w:rPr>
              <w:t>31001_</w:t>
            </w:r>
            <w:r w:rsidRPr="004830EF">
              <w:rPr>
                <w:sz w:val="18"/>
                <w:szCs w:val="18"/>
              </w:rPr>
              <w:t>1120</w:t>
            </w:r>
            <w:r w:rsidR="00744924" w:rsidRPr="004830EF">
              <w:rPr>
                <w:sz w:val="18"/>
                <w:szCs w:val="18"/>
              </w:rPr>
              <w:t xml:space="preserve"> </w:t>
            </w:r>
            <w:r w:rsidRPr="004830EF">
              <w:rPr>
                <w:sz w:val="18"/>
                <w:szCs w:val="18"/>
              </w:rPr>
              <w:t>-</w:t>
            </w:r>
            <w:r w:rsidR="003D2CA7" w:rsidRPr="004830EF">
              <w:rPr>
                <w:sz w:val="18"/>
                <w:szCs w:val="18"/>
              </w:rPr>
              <w:t xml:space="preserve"> </w:t>
            </w:r>
            <w:r w:rsidR="00744924" w:rsidRPr="004830EF">
              <w:rPr>
                <w:sz w:val="18"/>
                <w:szCs w:val="18"/>
              </w:rPr>
              <w:t>31001_</w:t>
            </w:r>
            <w:r w:rsidRPr="004830EF">
              <w:rPr>
                <w:sz w:val="18"/>
                <w:szCs w:val="18"/>
              </w:rPr>
              <w:t>1123</w:t>
            </w:r>
            <w:r w:rsidRPr="006322B9">
              <w:rPr>
                <w:sz w:val="18"/>
                <w:szCs w:val="18"/>
              </w:rPr>
              <w:t>,</w:t>
            </w:r>
            <w:commentRangeStart w:id="14"/>
            <w:r w:rsidR="00DF573C" w:rsidRPr="004830EF">
              <w:rPr>
                <w:sz w:val="18"/>
                <w:szCs w:val="18"/>
                <w:highlight w:val="yellow"/>
              </w:rPr>
              <w:t>31001_</w:t>
            </w:r>
            <w:r w:rsidRPr="004830EF">
              <w:rPr>
                <w:sz w:val="18"/>
                <w:szCs w:val="18"/>
                <w:highlight w:val="yellow"/>
              </w:rPr>
              <w:t>2000</w:t>
            </w:r>
            <w:commentRangeEnd w:id="14"/>
            <w:r w:rsidR="00C441C3">
              <w:rPr>
                <w:rStyle w:val="Kommentarzeichen"/>
              </w:rPr>
              <w:commentReference w:id="14"/>
            </w:r>
            <w:r w:rsidRPr="006322B9">
              <w:rPr>
                <w:sz w:val="18"/>
                <w:szCs w:val="18"/>
              </w:rPr>
              <w:t xml:space="preserve">, </w:t>
            </w:r>
            <w:r w:rsidR="00113B1A" w:rsidRPr="006322B9">
              <w:rPr>
                <w:sz w:val="18"/>
                <w:szCs w:val="18"/>
              </w:rPr>
              <w:t>31001_</w:t>
            </w:r>
            <w:r w:rsidRPr="006322B9">
              <w:rPr>
                <w:sz w:val="18"/>
                <w:szCs w:val="18"/>
              </w:rPr>
              <w:t>2010,</w:t>
            </w:r>
            <w:r w:rsidR="00113B1A" w:rsidRPr="006322B9">
              <w:rPr>
                <w:sz w:val="18"/>
                <w:szCs w:val="18"/>
              </w:rPr>
              <w:t>31001_</w:t>
            </w:r>
            <w:r w:rsidRPr="006322B9">
              <w:rPr>
                <w:sz w:val="18"/>
                <w:szCs w:val="18"/>
              </w:rPr>
              <w:t>2030,</w:t>
            </w:r>
            <w:r w:rsidR="00113B1A" w:rsidRPr="006322B9">
              <w:rPr>
                <w:sz w:val="18"/>
                <w:szCs w:val="18"/>
              </w:rPr>
              <w:t>31001_</w:t>
            </w:r>
            <w:r w:rsidRPr="006322B9">
              <w:rPr>
                <w:sz w:val="18"/>
                <w:szCs w:val="18"/>
              </w:rPr>
              <w:t>2040</w:t>
            </w:r>
          </w:p>
          <w:p w:rsidR="00A91ADB" w:rsidRPr="007704AD" w:rsidRDefault="00DF59FD" w:rsidP="00803422">
            <w:pPr>
              <w:rPr>
                <w:sz w:val="18"/>
                <w:szCs w:val="18"/>
              </w:rPr>
            </w:pPr>
            <w:r w:rsidRPr="006322B9">
              <w:rPr>
                <w:sz w:val="18"/>
                <w:szCs w:val="18"/>
              </w:rPr>
              <w:t>31001_</w:t>
            </w:r>
            <w:r w:rsidR="00A91ADB" w:rsidRPr="006322B9">
              <w:rPr>
                <w:sz w:val="18"/>
                <w:szCs w:val="18"/>
              </w:rPr>
              <w:t>2070</w:t>
            </w:r>
            <w:r w:rsidRPr="006322B9">
              <w:rPr>
                <w:sz w:val="18"/>
                <w:szCs w:val="18"/>
              </w:rPr>
              <w:t xml:space="preserve"> – 31001_</w:t>
            </w:r>
            <w:r w:rsidR="00A91ADB" w:rsidRPr="006322B9">
              <w:rPr>
                <w:sz w:val="18"/>
                <w:szCs w:val="18"/>
              </w:rPr>
              <w:t xml:space="preserve">2094, </w:t>
            </w:r>
            <w:r w:rsidRPr="006322B9">
              <w:rPr>
                <w:sz w:val="18"/>
                <w:szCs w:val="18"/>
              </w:rPr>
              <w:t>31001_</w:t>
            </w:r>
            <w:r w:rsidR="00A91ADB" w:rsidRPr="006322B9">
              <w:rPr>
                <w:sz w:val="18"/>
                <w:szCs w:val="18"/>
              </w:rPr>
              <w:t xml:space="preserve">2310, </w:t>
            </w:r>
            <w:commentRangeStart w:id="15"/>
            <w:r w:rsidRPr="004830EF">
              <w:rPr>
                <w:sz w:val="18"/>
                <w:szCs w:val="18"/>
                <w:highlight w:val="yellow"/>
              </w:rPr>
              <w:t>31001_</w:t>
            </w:r>
            <w:r w:rsidR="00A91ADB" w:rsidRPr="004830EF">
              <w:rPr>
                <w:sz w:val="18"/>
                <w:szCs w:val="18"/>
                <w:highlight w:val="yellow"/>
              </w:rPr>
              <w:t>2320</w:t>
            </w:r>
            <w:commentRangeEnd w:id="15"/>
            <w:r w:rsidR="00C441C3">
              <w:rPr>
                <w:rStyle w:val="Kommentarzeichen"/>
              </w:rPr>
              <w:commentReference w:id="15"/>
            </w: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238" w:lineRule="auto"/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office</w:t>
            </w:r>
            <w:proofErr w:type="spellEnd"/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Büro</w:t>
            </w: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DD0FE6">
              <w:rPr>
                <w:sz w:val="18"/>
                <w:szCs w:val="18"/>
              </w:rPr>
              <w:t>AX_Gebaeudefunktion</w:t>
            </w:r>
            <w:proofErr w:type="spellEnd"/>
            <w:r w:rsidRPr="00DD0FE6">
              <w:rPr>
                <w:sz w:val="18"/>
                <w:szCs w:val="18"/>
              </w:rPr>
              <w:t>=</w:t>
            </w:r>
            <w:r w:rsidR="00823192" w:rsidRPr="00DD0FE6">
              <w:rPr>
                <w:sz w:val="18"/>
                <w:szCs w:val="18"/>
              </w:rPr>
              <w:t>31001_</w:t>
            </w:r>
            <w:r w:rsidRPr="00DD0FE6">
              <w:rPr>
                <w:sz w:val="18"/>
                <w:szCs w:val="18"/>
              </w:rPr>
              <w:t>2020</w:t>
            </w: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238" w:lineRule="auto"/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trade</w:t>
            </w:r>
            <w:proofErr w:type="spellEnd"/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Handel</w:t>
            </w: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DD0FE6">
              <w:rPr>
                <w:sz w:val="18"/>
                <w:szCs w:val="18"/>
              </w:rPr>
              <w:t>AX_Gebaeudefunktion</w:t>
            </w:r>
            <w:proofErr w:type="spellEnd"/>
            <w:r w:rsidRPr="00DD0FE6">
              <w:rPr>
                <w:sz w:val="18"/>
                <w:szCs w:val="18"/>
              </w:rPr>
              <w:t>=</w:t>
            </w:r>
            <w:r w:rsidR="001E4DA0" w:rsidRPr="00DD0FE6">
              <w:rPr>
                <w:sz w:val="18"/>
                <w:szCs w:val="18"/>
              </w:rPr>
              <w:t>31001_</w:t>
            </w:r>
            <w:r w:rsidRPr="00DD0FE6">
              <w:rPr>
                <w:sz w:val="18"/>
                <w:szCs w:val="18"/>
              </w:rPr>
              <w:t xml:space="preserve">2050 – </w:t>
            </w:r>
            <w:r w:rsidR="001E4DA0" w:rsidRPr="00DD0FE6">
              <w:rPr>
                <w:sz w:val="18"/>
                <w:szCs w:val="18"/>
              </w:rPr>
              <w:t>31001</w:t>
            </w:r>
            <w:r w:rsidR="00DD0FE6">
              <w:rPr>
                <w:sz w:val="18"/>
                <w:szCs w:val="18"/>
              </w:rPr>
              <w:t>_</w:t>
            </w:r>
            <w:r w:rsidRPr="00DD0FE6">
              <w:rPr>
                <w:sz w:val="18"/>
                <w:szCs w:val="18"/>
              </w:rPr>
              <w:t>2060</w:t>
            </w: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238" w:lineRule="auto"/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publicServices</w:t>
            </w:r>
            <w:proofErr w:type="spellEnd"/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Dienst an der Allgemeinheit</w:t>
            </w:r>
          </w:p>
        </w:tc>
        <w:tc>
          <w:tcPr>
            <w:tcW w:w="5292" w:type="dxa"/>
          </w:tcPr>
          <w:p w:rsidR="00A91ADB" w:rsidRPr="00DD0FE6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DD0FE6">
              <w:rPr>
                <w:sz w:val="18"/>
                <w:szCs w:val="18"/>
              </w:rPr>
              <w:t>AX_Gebaeudefunktion</w:t>
            </w:r>
            <w:proofErr w:type="spellEnd"/>
            <w:r w:rsidRPr="00DD0FE6">
              <w:rPr>
                <w:sz w:val="18"/>
                <w:szCs w:val="18"/>
              </w:rPr>
              <w:t>=</w:t>
            </w:r>
            <w:r w:rsidR="000D332B" w:rsidRPr="00DD0FE6">
              <w:rPr>
                <w:sz w:val="18"/>
                <w:szCs w:val="18"/>
              </w:rPr>
              <w:t>31001_</w:t>
            </w:r>
            <w:r w:rsidRPr="00DD0FE6">
              <w:rPr>
                <w:sz w:val="18"/>
                <w:szCs w:val="18"/>
              </w:rPr>
              <w:t xml:space="preserve">3000 – </w:t>
            </w:r>
            <w:r w:rsidR="000D332B" w:rsidRPr="00DD0FE6">
              <w:rPr>
                <w:sz w:val="18"/>
                <w:szCs w:val="18"/>
              </w:rPr>
              <w:t>31001_</w:t>
            </w:r>
            <w:r w:rsidRPr="00DD0FE6">
              <w:rPr>
                <w:sz w:val="18"/>
                <w:szCs w:val="18"/>
              </w:rPr>
              <w:t>3290</w:t>
            </w:r>
          </w:p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DD0FE6">
              <w:rPr>
                <w:sz w:val="18"/>
                <w:szCs w:val="18"/>
              </w:rPr>
              <w:t>AX_Bauwerksfunktion_BauwerkOderAnlageFuerSportFreizeitUndErholung=</w:t>
            </w:r>
            <w:r w:rsidR="00CC7E13" w:rsidRPr="00DD0FE6">
              <w:rPr>
                <w:sz w:val="18"/>
                <w:szCs w:val="18"/>
              </w:rPr>
              <w:t>51006_</w:t>
            </w:r>
            <w:r w:rsidRPr="00DD0FE6">
              <w:rPr>
                <w:rFonts w:eastAsia="Times New Roman" w:cs="Arial"/>
                <w:sz w:val="18"/>
                <w:szCs w:val="18"/>
                <w:lang w:eastAsia="de-DE"/>
              </w:rPr>
              <w:t>1430</w:t>
            </w:r>
            <w:r w:rsidR="00CC7E13" w:rsidRPr="00DD0FE6">
              <w:rPr>
                <w:rFonts w:eastAsia="Times New Roman" w:cs="Arial"/>
                <w:sz w:val="18"/>
                <w:szCs w:val="18"/>
                <w:lang w:eastAsia="de-DE"/>
              </w:rPr>
              <w:t xml:space="preserve"> – 51006_</w:t>
            </w:r>
            <w:r w:rsidRPr="00DD0FE6">
              <w:rPr>
                <w:rFonts w:eastAsia="Times New Roman" w:cs="Arial"/>
                <w:sz w:val="18"/>
                <w:szCs w:val="18"/>
                <w:lang w:eastAsia="de-DE"/>
              </w:rPr>
              <w:t>1440,</w:t>
            </w:r>
            <w:r w:rsidR="00CC7E13" w:rsidRPr="00DD0FE6">
              <w:rPr>
                <w:rFonts w:eastAsia="Times New Roman" w:cs="Arial"/>
                <w:sz w:val="18"/>
                <w:szCs w:val="18"/>
                <w:lang w:eastAsia="de-DE"/>
              </w:rPr>
              <w:t>51006_</w:t>
            </w:r>
            <w:r w:rsidRPr="00DD0FE6">
              <w:rPr>
                <w:rFonts w:eastAsia="Times New Roman" w:cs="Arial"/>
                <w:sz w:val="18"/>
                <w:szCs w:val="18"/>
                <w:lang w:eastAsia="de-DE"/>
              </w:rPr>
              <w:t>1470,</w:t>
            </w:r>
            <w:r w:rsidR="00CC7E13" w:rsidRPr="00DD0FE6">
              <w:rPr>
                <w:rFonts w:eastAsia="Times New Roman" w:cs="Arial"/>
                <w:sz w:val="18"/>
                <w:szCs w:val="18"/>
                <w:lang w:eastAsia="de-DE"/>
              </w:rPr>
              <w:t>51006_</w:t>
            </w:r>
            <w:r w:rsidRPr="00DD0FE6">
              <w:rPr>
                <w:rFonts w:eastAsia="Times New Roman" w:cs="Arial"/>
                <w:sz w:val="18"/>
                <w:szCs w:val="18"/>
                <w:lang w:eastAsia="de-DE"/>
              </w:rPr>
              <w:t>1490</w:t>
            </w: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ancillary</w:t>
            </w:r>
            <w:proofErr w:type="spellEnd"/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238" w:lineRule="auto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Sonstiges</w:t>
            </w:r>
          </w:p>
        </w:tc>
        <w:tc>
          <w:tcPr>
            <w:tcW w:w="5292" w:type="dxa"/>
          </w:tcPr>
          <w:p w:rsidR="00A91ADB" w:rsidRPr="00452AF4" w:rsidRDefault="000361B4" w:rsidP="00803422">
            <w:pPr>
              <w:rPr>
                <w:sz w:val="18"/>
                <w:szCs w:val="18"/>
              </w:rPr>
            </w:pPr>
            <w:proofErr w:type="spellStart"/>
            <w:r w:rsidRPr="000361B4">
              <w:rPr>
                <w:color w:val="FF0000"/>
                <w:sz w:val="18"/>
                <w:szCs w:val="18"/>
              </w:rPr>
              <w:t>AX_Gebaeudefunktion</w:t>
            </w:r>
            <w:proofErr w:type="spellEnd"/>
            <w:r w:rsidRPr="000361B4">
              <w:rPr>
                <w:color w:val="FF0000"/>
                <w:sz w:val="18"/>
                <w:szCs w:val="18"/>
              </w:rPr>
              <w:t>=31001_</w:t>
            </w:r>
            <w:r w:rsidR="00A91ADB" w:rsidRPr="000361B4">
              <w:rPr>
                <w:sz w:val="18"/>
                <w:szCs w:val="18"/>
              </w:rPr>
              <w:t>9998</w:t>
            </w:r>
          </w:p>
          <w:p w:rsidR="00A91ADB" w:rsidRPr="00452AF4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0361B4">
              <w:rPr>
                <w:sz w:val="18"/>
                <w:szCs w:val="18"/>
              </w:rPr>
              <w:t>AX_Bauwerksfunktion_Turm</w:t>
            </w:r>
            <w:proofErr w:type="spellEnd"/>
            <w:r w:rsidRPr="000361B4">
              <w:rPr>
                <w:sz w:val="18"/>
                <w:szCs w:val="18"/>
              </w:rPr>
              <w:t>=</w:t>
            </w:r>
            <w:r w:rsidR="004830EF" w:rsidRPr="000361B4">
              <w:rPr>
                <w:sz w:val="18"/>
                <w:szCs w:val="18"/>
              </w:rPr>
              <w:t>51001_</w:t>
            </w:r>
            <w:r w:rsidRPr="000361B4">
              <w:rPr>
                <w:sz w:val="18"/>
                <w:szCs w:val="18"/>
              </w:rPr>
              <w:t>alle</w:t>
            </w:r>
          </w:p>
          <w:p w:rsidR="00A91ADB" w:rsidRPr="00452AF4" w:rsidRDefault="00A91ADB" w:rsidP="00803422">
            <w:pPr>
              <w:rPr>
                <w:sz w:val="18"/>
                <w:szCs w:val="18"/>
              </w:rPr>
            </w:pPr>
            <w:commentRangeStart w:id="16"/>
            <w:r w:rsidRPr="00452AF4">
              <w:rPr>
                <w:sz w:val="18"/>
                <w:szCs w:val="18"/>
                <w:highlight w:val="red"/>
              </w:rPr>
              <w:t>AX_ArchaeologischerTyp_HistorischesBauwerkOderHistorischeEinrichtung=</w:t>
            </w:r>
            <w:r w:rsidR="005708A5" w:rsidRPr="00452AF4">
              <w:rPr>
                <w:sz w:val="18"/>
                <w:szCs w:val="18"/>
                <w:highlight w:val="red"/>
              </w:rPr>
              <w:t>51007_</w:t>
            </w:r>
            <w:r w:rsidRPr="00452AF4">
              <w:rPr>
                <w:rFonts w:eastAsia="Times New Roman" w:cs="Arial"/>
                <w:sz w:val="18"/>
                <w:szCs w:val="18"/>
                <w:highlight w:val="red"/>
                <w:lang w:eastAsia="de-DE"/>
              </w:rPr>
              <w:t xml:space="preserve">1100, </w:t>
            </w:r>
            <w:r w:rsidR="005708A5" w:rsidRPr="00452AF4">
              <w:rPr>
                <w:rFonts w:eastAsia="Times New Roman" w:cs="Arial"/>
                <w:sz w:val="18"/>
                <w:szCs w:val="18"/>
                <w:highlight w:val="red"/>
                <w:lang w:eastAsia="de-DE"/>
              </w:rPr>
              <w:t>51007_</w:t>
            </w:r>
            <w:r w:rsidRPr="00452AF4">
              <w:rPr>
                <w:rFonts w:eastAsia="Times New Roman" w:cs="Arial"/>
                <w:sz w:val="18"/>
                <w:szCs w:val="18"/>
                <w:highlight w:val="red"/>
                <w:lang w:eastAsia="de-DE"/>
              </w:rPr>
              <w:t>1110</w:t>
            </w:r>
            <w:commentRangeEnd w:id="16"/>
            <w:r w:rsidR="000361B4">
              <w:rPr>
                <w:rStyle w:val="Kommentarzeichen"/>
              </w:rPr>
              <w:commentReference w:id="16"/>
            </w:r>
            <w:r w:rsidRPr="00452AF4">
              <w:rPr>
                <w:rFonts w:eastAsia="Times New Roman" w:cs="Arial"/>
                <w:sz w:val="18"/>
                <w:szCs w:val="18"/>
                <w:lang w:eastAsia="de-DE"/>
              </w:rPr>
              <w:t xml:space="preserve">, </w:t>
            </w:r>
            <w:r w:rsidR="00EC5553" w:rsidRPr="00452AF4">
              <w:rPr>
                <w:rFonts w:eastAsia="Times New Roman" w:cs="Arial"/>
                <w:sz w:val="18"/>
                <w:szCs w:val="18"/>
                <w:lang w:eastAsia="de-DE"/>
              </w:rPr>
              <w:t>51007_</w:t>
            </w:r>
            <w:r w:rsidRPr="00452AF4">
              <w:rPr>
                <w:rFonts w:eastAsia="Times New Roman" w:cs="Arial"/>
                <w:sz w:val="18"/>
                <w:szCs w:val="18"/>
                <w:lang w:eastAsia="de-DE"/>
              </w:rPr>
              <w:t xml:space="preserve">1210, </w:t>
            </w:r>
            <w:commentRangeStart w:id="17"/>
            <w:r w:rsidR="00EC5553" w:rsidRPr="000361B4">
              <w:rPr>
                <w:rFonts w:eastAsia="Times New Roman" w:cs="Arial"/>
                <w:sz w:val="18"/>
                <w:szCs w:val="18"/>
                <w:lang w:eastAsia="de-DE"/>
              </w:rPr>
              <w:t>51007_</w:t>
            </w:r>
            <w:r w:rsidRPr="000361B4">
              <w:rPr>
                <w:rFonts w:eastAsia="Times New Roman" w:cs="Arial"/>
                <w:sz w:val="18"/>
                <w:szCs w:val="18"/>
                <w:lang w:eastAsia="de-DE"/>
              </w:rPr>
              <w:t>1410</w:t>
            </w:r>
            <w:commentRangeEnd w:id="17"/>
            <w:r w:rsidR="000361B4">
              <w:rPr>
                <w:rStyle w:val="Kommentarzeichen"/>
              </w:rPr>
              <w:commentReference w:id="17"/>
            </w:r>
          </w:p>
          <w:p w:rsidR="00A91ADB" w:rsidRPr="000361B4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452AF4">
              <w:rPr>
                <w:sz w:val="18"/>
                <w:szCs w:val="18"/>
              </w:rPr>
              <w:t>AX_Bauwerksfunktion_SonstigesBauwerkOderSonstigeEinrichtung</w:t>
            </w:r>
            <w:proofErr w:type="spellEnd"/>
            <w:r w:rsidRPr="00452AF4">
              <w:rPr>
                <w:sz w:val="18"/>
                <w:szCs w:val="18"/>
              </w:rPr>
              <w:t>=</w:t>
            </w:r>
            <w:r w:rsidR="004F631E" w:rsidRPr="00452AF4">
              <w:rPr>
                <w:sz w:val="18"/>
                <w:szCs w:val="18"/>
              </w:rPr>
              <w:t xml:space="preserve"> 51009_</w:t>
            </w:r>
            <w:r w:rsidRPr="00452AF4">
              <w:rPr>
                <w:sz w:val="18"/>
                <w:szCs w:val="18"/>
              </w:rPr>
              <w:t xml:space="preserve">1610, </w:t>
            </w:r>
            <w:r w:rsidR="004F631E" w:rsidRPr="00452AF4">
              <w:rPr>
                <w:sz w:val="18"/>
                <w:szCs w:val="18"/>
              </w:rPr>
              <w:t>51009_</w:t>
            </w:r>
            <w:r w:rsidRPr="00452AF4">
              <w:rPr>
                <w:sz w:val="18"/>
                <w:szCs w:val="18"/>
              </w:rPr>
              <w:t xml:space="preserve">1611, </w:t>
            </w:r>
            <w:commentRangeStart w:id="18"/>
            <w:r w:rsidR="004F631E" w:rsidRPr="000361B4">
              <w:rPr>
                <w:sz w:val="18"/>
                <w:szCs w:val="18"/>
              </w:rPr>
              <w:t>51009_</w:t>
            </w:r>
            <w:r w:rsidRPr="000361B4">
              <w:rPr>
                <w:sz w:val="18"/>
                <w:szCs w:val="18"/>
              </w:rPr>
              <w:t>1700</w:t>
            </w:r>
          </w:p>
          <w:p w:rsidR="00A91ADB" w:rsidRPr="007704AD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0361B4">
              <w:rPr>
                <w:sz w:val="18"/>
                <w:szCs w:val="18"/>
              </w:rPr>
              <w:t>AX_Bauwerksfunktion_BauwerkImGewaesserbereich</w:t>
            </w:r>
            <w:proofErr w:type="spellEnd"/>
            <w:r w:rsidRPr="000361B4">
              <w:rPr>
                <w:sz w:val="18"/>
                <w:szCs w:val="18"/>
              </w:rPr>
              <w:t>=</w:t>
            </w:r>
            <w:r w:rsidR="00BF5D4C" w:rsidRPr="000361B4">
              <w:rPr>
                <w:sz w:val="18"/>
                <w:szCs w:val="18"/>
              </w:rPr>
              <w:t>53009_</w:t>
            </w:r>
            <w:r w:rsidRPr="000361B4">
              <w:rPr>
                <w:rFonts w:eastAsia="Times New Roman" w:cs="Arial"/>
                <w:sz w:val="18"/>
                <w:szCs w:val="18"/>
                <w:lang w:eastAsia="de-DE"/>
              </w:rPr>
              <w:t xml:space="preserve">2030, </w:t>
            </w:r>
            <w:r w:rsidR="00BF5D4C" w:rsidRPr="000361B4">
              <w:rPr>
                <w:rFonts w:eastAsia="Times New Roman" w:cs="Arial"/>
                <w:sz w:val="18"/>
                <w:szCs w:val="18"/>
                <w:lang w:eastAsia="de-DE"/>
              </w:rPr>
              <w:t>53009_</w:t>
            </w:r>
            <w:r w:rsidRPr="000361B4">
              <w:rPr>
                <w:rFonts w:eastAsia="Times New Roman" w:cs="Arial"/>
                <w:sz w:val="18"/>
                <w:szCs w:val="18"/>
                <w:lang w:eastAsia="de-DE"/>
              </w:rPr>
              <w:t xml:space="preserve">2040, </w:t>
            </w:r>
            <w:r w:rsidR="00BF5D4C" w:rsidRPr="000361B4">
              <w:rPr>
                <w:rFonts w:eastAsia="Times New Roman" w:cs="Arial"/>
                <w:sz w:val="18"/>
                <w:szCs w:val="18"/>
                <w:lang w:eastAsia="de-DE"/>
              </w:rPr>
              <w:t>53009_</w:t>
            </w:r>
            <w:r w:rsidRPr="000361B4">
              <w:rPr>
                <w:rFonts w:eastAsia="Times New Roman" w:cs="Arial"/>
                <w:sz w:val="18"/>
                <w:szCs w:val="18"/>
                <w:lang w:eastAsia="de-DE"/>
              </w:rPr>
              <w:t xml:space="preserve">2050, </w:t>
            </w:r>
            <w:r w:rsidR="00BF5D4C" w:rsidRPr="000361B4">
              <w:rPr>
                <w:rFonts w:eastAsia="Times New Roman" w:cs="Arial"/>
                <w:sz w:val="18"/>
                <w:szCs w:val="18"/>
                <w:lang w:eastAsia="de-DE"/>
              </w:rPr>
              <w:t>53009_</w:t>
            </w:r>
            <w:r w:rsidRPr="000361B4">
              <w:rPr>
                <w:rFonts w:eastAsia="Times New Roman" w:cs="Arial"/>
                <w:sz w:val="18"/>
                <w:szCs w:val="18"/>
                <w:lang w:eastAsia="de-DE"/>
              </w:rPr>
              <w:t xml:space="preserve">2060, </w:t>
            </w:r>
            <w:r w:rsidR="00BF5D4C" w:rsidRPr="000361B4">
              <w:rPr>
                <w:rFonts w:eastAsia="Times New Roman" w:cs="Arial"/>
                <w:sz w:val="18"/>
                <w:szCs w:val="18"/>
                <w:lang w:eastAsia="de-DE"/>
              </w:rPr>
              <w:t>53009_</w:t>
            </w:r>
            <w:r w:rsidRPr="000361B4">
              <w:rPr>
                <w:rFonts w:eastAsia="Times New Roman" w:cs="Arial"/>
                <w:sz w:val="18"/>
                <w:szCs w:val="18"/>
                <w:lang w:eastAsia="de-DE"/>
              </w:rPr>
              <w:t xml:space="preserve">2070, </w:t>
            </w:r>
            <w:r w:rsidR="00BF5D4C" w:rsidRPr="000361B4">
              <w:rPr>
                <w:rFonts w:eastAsia="Times New Roman" w:cs="Arial"/>
                <w:sz w:val="18"/>
                <w:szCs w:val="18"/>
                <w:lang w:eastAsia="de-DE"/>
              </w:rPr>
              <w:t>53009_</w:t>
            </w:r>
            <w:r w:rsidRPr="000361B4">
              <w:rPr>
                <w:rFonts w:eastAsia="Times New Roman" w:cs="Arial"/>
                <w:sz w:val="18"/>
                <w:szCs w:val="18"/>
                <w:lang w:eastAsia="de-DE"/>
              </w:rPr>
              <w:t xml:space="preserve">2080, </w:t>
            </w:r>
            <w:r w:rsidR="00BF5D4C" w:rsidRPr="000361B4">
              <w:rPr>
                <w:rFonts w:eastAsia="Times New Roman" w:cs="Arial"/>
                <w:sz w:val="18"/>
                <w:szCs w:val="18"/>
                <w:lang w:eastAsia="de-DE"/>
              </w:rPr>
              <w:t>53009_</w:t>
            </w:r>
            <w:r w:rsidRPr="000361B4">
              <w:rPr>
                <w:rFonts w:eastAsia="Times New Roman" w:cs="Arial"/>
                <w:sz w:val="18"/>
                <w:szCs w:val="18"/>
                <w:lang w:eastAsia="de-DE"/>
              </w:rPr>
              <w:t>2090</w:t>
            </w:r>
            <w:commentRangeEnd w:id="18"/>
            <w:r w:rsidR="000361B4">
              <w:rPr>
                <w:rStyle w:val="Kommentarzeichen"/>
              </w:rPr>
              <w:commentReference w:id="18"/>
            </w:r>
          </w:p>
        </w:tc>
      </w:tr>
    </w:tbl>
    <w:p w:rsidR="005D30F0" w:rsidRDefault="005D30F0"/>
    <w:p w:rsidR="005D30F0" w:rsidRDefault="005D30F0">
      <w:r>
        <w:br w:type="page"/>
      </w:r>
    </w:p>
    <w:p w:rsidR="00EF112D" w:rsidRDefault="00EF112D" w:rsidP="00EF112D">
      <w:pPr>
        <w:pStyle w:val="berschrift1"/>
      </w:pPr>
      <w:r>
        <w:lastRenderedPageBreak/>
        <w:t xml:space="preserve">In </w:t>
      </w:r>
      <w:proofErr w:type="spellStart"/>
      <w:r>
        <w:t>xml</w:t>
      </w:r>
      <w:proofErr w:type="spellEnd"/>
      <w:r>
        <w:t xml:space="preserve"> aber nicht in Umsetzungstabelle</w:t>
      </w:r>
    </w:p>
    <w:p w:rsidR="00E505EE" w:rsidRPr="00EF112D" w:rsidRDefault="00E505EE" w:rsidP="00E505EE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>AX_ArchaeologischerTyp_HistorischesBauwerkOderHistorischeEinrichtung=</w:t>
      </w:r>
    </w:p>
    <w:p w:rsidR="00801DDB" w:rsidRDefault="00801DDB" w:rsidP="00E505EE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801DDB">
        <w:rPr>
          <w:sz w:val="20"/>
          <w:szCs w:val="20"/>
        </w:rPr>
        <w:t>51007_</w:t>
      </w:r>
      <w:r w:rsidR="00E505EE" w:rsidRPr="00801DDB">
        <w:rPr>
          <w:sz w:val="20"/>
          <w:szCs w:val="20"/>
        </w:rPr>
        <w:t xml:space="preserve">1400, </w:t>
      </w:r>
      <w:r w:rsidRPr="00801DDB">
        <w:rPr>
          <w:sz w:val="20"/>
          <w:szCs w:val="20"/>
        </w:rPr>
        <w:t>51007_</w:t>
      </w:r>
      <w:r w:rsidR="00E505EE" w:rsidRPr="00801DDB">
        <w:rPr>
          <w:sz w:val="20"/>
          <w:szCs w:val="20"/>
        </w:rPr>
        <w:t xml:space="preserve">1500, </w:t>
      </w:r>
      <w:r w:rsidRPr="00801DDB">
        <w:rPr>
          <w:sz w:val="20"/>
          <w:szCs w:val="20"/>
        </w:rPr>
        <w:t>51007_</w:t>
      </w:r>
      <w:r w:rsidR="00E505EE" w:rsidRPr="00801DDB">
        <w:rPr>
          <w:sz w:val="20"/>
          <w:szCs w:val="20"/>
        </w:rPr>
        <w:t xml:space="preserve">1510, </w:t>
      </w:r>
      <w:r w:rsidRPr="00801DDB">
        <w:rPr>
          <w:sz w:val="20"/>
          <w:szCs w:val="20"/>
        </w:rPr>
        <w:t>51007_</w:t>
      </w:r>
      <w:r w:rsidR="00E505EE" w:rsidRPr="00801DDB">
        <w:rPr>
          <w:sz w:val="20"/>
          <w:szCs w:val="20"/>
        </w:rPr>
        <w:t xml:space="preserve">1520, </w:t>
      </w:r>
      <w:r w:rsidRPr="00801DDB">
        <w:rPr>
          <w:sz w:val="20"/>
          <w:szCs w:val="20"/>
        </w:rPr>
        <w:t>51007_</w:t>
      </w:r>
      <w:r w:rsidR="00E505EE" w:rsidRPr="00801DDB">
        <w:rPr>
          <w:sz w:val="20"/>
          <w:szCs w:val="20"/>
        </w:rPr>
        <w:t>9999</w:t>
      </w:r>
    </w:p>
    <w:p w:rsidR="00E505EE" w:rsidRDefault="00E505EE" w:rsidP="00801DDB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 xml:space="preserve">in </w:t>
      </w:r>
      <w:proofErr w:type="spellStart"/>
      <w:r w:rsidRPr="00EF112D">
        <w:rPr>
          <w:sz w:val="20"/>
          <w:szCs w:val="20"/>
        </w:rPr>
        <w:t>xml</w:t>
      </w:r>
      <w:proofErr w:type="spellEnd"/>
      <w:r w:rsidRPr="00EF112D">
        <w:rPr>
          <w:sz w:val="20"/>
          <w:szCs w:val="20"/>
        </w:rPr>
        <w:t xml:space="preserve"> enthalten aber nicht in der Umsetzungstabelle</w:t>
      </w:r>
    </w:p>
    <w:p w:rsidR="00801DDB" w:rsidRDefault="00801DDB" w:rsidP="00801DDB">
      <w:pPr>
        <w:pStyle w:val="Listenabsatz"/>
        <w:numPr>
          <w:ilvl w:val="2"/>
          <w:numId w:val="1"/>
        </w:numPr>
        <w:rPr>
          <w:sz w:val="20"/>
          <w:szCs w:val="20"/>
        </w:rPr>
      </w:pPr>
      <w:commentRangeStart w:id="19"/>
      <w:r>
        <w:rPr>
          <w:sz w:val="20"/>
          <w:szCs w:val="20"/>
        </w:rPr>
        <w:t xml:space="preserve">bei </w:t>
      </w:r>
      <w:proofErr w:type="spellStart"/>
      <w:r>
        <w:rPr>
          <w:sz w:val="20"/>
          <w:szCs w:val="20"/>
        </w:rPr>
        <w:t>ancillary</w:t>
      </w:r>
      <w:proofErr w:type="spellEnd"/>
      <w:r>
        <w:rPr>
          <w:sz w:val="20"/>
          <w:szCs w:val="20"/>
        </w:rPr>
        <w:t xml:space="preserve"> aufnehmen?</w:t>
      </w:r>
      <w:commentRangeEnd w:id="19"/>
      <w:r w:rsidR="00F34D86">
        <w:rPr>
          <w:rStyle w:val="Kommentarzeichen"/>
        </w:rPr>
        <w:commentReference w:id="19"/>
      </w:r>
    </w:p>
    <w:p w:rsidR="002E524D" w:rsidRPr="00EF112D" w:rsidRDefault="002E524D" w:rsidP="002E524D">
      <w:pPr>
        <w:pStyle w:val="Listenabsatz"/>
        <w:ind w:left="1440"/>
        <w:rPr>
          <w:sz w:val="20"/>
          <w:szCs w:val="20"/>
        </w:rPr>
      </w:pPr>
    </w:p>
    <w:p w:rsidR="00E505EE" w:rsidRPr="00EF112D" w:rsidRDefault="00E505EE" w:rsidP="00E505EE">
      <w:pPr>
        <w:pStyle w:val="Listenabsatz"/>
        <w:numPr>
          <w:ilvl w:val="0"/>
          <w:numId w:val="1"/>
        </w:numPr>
        <w:rPr>
          <w:sz w:val="20"/>
          <w:szCs w:val="20"/>
        </w:rPr>
      </w:pPr>
      <w:proofErr w:type="spellStart"/>
      <w:r w:rsidRPr="00EF112D">
        <w:rPr>
          <w:sz w:val="20"/>
          <w:szCs w:val="20"/>
        </w:rPr>
        <w:t>AX_Bauwerksfunktion_BauwerkOderAnlageFuerIndustrieUndGewerbe</w:t>
      </w:r>
      <w:proofErr w:type="spellEnd"/>
      <w:r w:rsidRPr="00EF112D">
        <w:rPr>
          <w:sz w:val="20"/>
          <w:szCs w:val="20"/>
        </w:rPr>
        <w:t xml:space="preserve"> </w:t>
      </w:r>
    </w:p>
    <w:p w:rsidR="00E505EE" w:rsidRPr="00EF112D" w:rsidRDefault="00E505EE" w:rsidP="00E505EE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>51002_1230 (Solarzellen) und 51002_1400 (Umformer)</w:t>
      </w:r>
    </w:p>
    <w:p w:rsidR="00E505EE" w:rsidRPr="00EF112D" w:rsidRDefault="00E505EE" w:rsidP="00E505EE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 xml:space="preserve">In </w:t>
      </w:r>
      <w:proofErr w:type="spellStart"/>
      <w:r w:rsidRPr="00EF112D">
        <w:rPr>
          <w:sz w:val="20"/>
          <w:szCs w:val="20"/>
        </w:rPr>
        <w:t>xml</w:t>
      </w:r>
      <w:proofErr w:type="spellEnd"/>
      <w:r w:rsidRPr="00EF112D">
        <w:rPr>
          <w:sz w:val="20"/>
          <w:szCs w:val="20"/>
        </w:rPr>
        <w:t xml:space="preserve"> enthalten, fehlen in Umsetzungstabelle</w:t>
      </w:r>
    </w:p>
    <w:p w:rsidR="00E505EE" w:rsidRPr="00EF112D" w:rsidRDefault="00E505EE" w:rsidP="00E505EE">
      <w:pPr>
        <w:pStyle w:val="Listenabsatz"/>
        <w:numPr>
          <w:ilvl w:val="2"/>
          <w:numId w:val="1"/>
        </w:numPr>
        <w:rPr>
          <w:sz w:val="20"/>
          <w:szCs w:val="20"/>
        </w:rPr>
      </w:pPr>
      <w:commentRangeStart w:id="20"/>
      <w:r w:rsidRPr="00EF112D">
        <w:rPr>
          <w:sz w:val="20"/>
          <w:szCs w:val="20"/>
        </w:rPr>
        <w:t xml:space="preserve">Bei </w:t>
      </w:r>
      <w:proofErr w:type="spellStart"/>
      <w:r w:rsidRPr="00EF112D">
        <w:rPr>
          <w:sz w:val="20"/>
          <w:szCs w:val="20"/>
        </w:rPr>
        <w:t>industrial</w:t>
      </w:r>
      <w:proofErr w:type="spellEnd"/>
      <w:r w:rsidRPr="00EF112D">
        <w:rPr>
          <w:sz w:val="20"/>
          <w:szCs w:val="20"/>
        </w:rPr>
        <w:t xml:space="preserve"> (Versorgung) aufnehmen?</w:t>
      </w:r>
      <w:commentRangeEnd w:id="20"/>
      <w:r w:rsidR="00F34D86">
        <w:rPr>
          <w:rStyle w:val="Kommentarzeichen"/>
        </w:rPr>
        <w:commentReference w:id="20"/>
      </w:r>
    </w:p>
    <w:p w:rsidR="00E505EE" w:rsidRPr="00EF112D" w:rsidRDefault="00E505EE" w:rsidP="00E505EE">
      <w:pPr>
        <w:pStyle w:val="Listenabsatz"/>
        <w:ind w:left="2160"/>
        <w:rPr>
          <w:sz w:val="20"/>
          <w:szCs w:val="20"/>
        </w:rPr>
      </w:pPr>
    </w:p>
    <w:p w:rsidR="00E505EE" w:rsidRPr="00EF112D" w:rsidRDefault="00E505EE" w:rsidP="00E505EE">
      <w:pPr>
        <w:pStyle w:val="Listenabsatz"/>
        <w:numPr>
          <w:ilvl w:val="0"/>
          <w:numId w:val="1"/>
        </w:numPr>
        <w:rPr>
          <w:sz w:val="20"/>
          <w:szCs w:val="20"/>
        </w:rPr>
      </w:pPr>
      <w:proofErr w:type="spellStart"/>
      <w:r w:rsidRPr="00EF112D">
        <w:rPr>
          <w:sz w:val="20"/>
          <w:szCs w:val="20"/>
        </w:rPr>
        <w:t>AX_Bauwerksfunktion_BauwerkOderAnlageFuerIndustrieUndGewerbe</w:t>
      </w:r>
      <w:proofErr w:type="spellEnd"/>
      <w:r w:rsidRPr="00EF112D">
        <w:rPr>
          <w:sz w:val="20"/>
          <w:szCs w:val="20"/>
        </w:rPr>
        <w:t xml:space="preserve"> </w:t>
      </w:r>
    </w:p>
    <w:p w:rsidR="00E505EE" w:rsidRPr="00EF112D" w:rsidRDefault="00E505EE" w:rsidP="00E505EE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>51002_9999 (Sonstiges)</w:t>
      </w:r>
    </w:p>
    <w:p w:rsidR="00E505EE" w:rsidRPr="00EF112D" w:rsidRDefault="00E505EE" w:rsidP="00E505EE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 xml:space="preserve">In </w:t>
      </w:r>
      <w:proofErr w:type="spellStart"/>
      <w:r w:rsidRPr="00EF112D">
        <w:rPr>
          <w:sz w:val="20"/>
          <w:szCs w:val="20"/>
        </w:rPr>
        <w:t>xml</w:t>
      </w:r>
      <w:proofErr w:type="spellEnd"/>
      <w:r w:rsidRPr="00EF112D">
        <w:rPr>
          <w:sz w:val="20"/>
          <w:szCs w:val="20"/>
        </w:rPr>
        <w:t xml:space="preserve"> enthalten, fehlt in Umsetzungstabelle</w:t>
      </w:r>
    </w:p>
    <w:p w:rsidR="00E505EE" w:rsidRPr="00EF112D" w:rsidRDefault="00E505EE" w:rsidP="00E505EE">
      <w:pPr>
        <w:pStyle w:val="Listenabsatz"/>
        <w:numPr>
          <w:ilvl w:val="2"/>
          <w:numId w:val="1"/>
        </w:numPr>
        <w:rPr>
          <w:sz w:val="20"/>
          <w:szCs w:val="20"/>
        </w:rPr>
      </w:pPr>
      <w:commentRangeStart w:id="21"/>
      <w:r w:rsidRPr="00EF112D">
        <w:rPr>
          <w:sz w:val="20"/>
          <w:szCs w:val="20"/>
        </w:rPr>
        <w:t xml:space="preserve">Bei </w:t>
      </w:r>
      <w:proofErr w:type="spellStart"/>
      <w:r w:rsidRPr="00EF112D">
        <w:rPr>
          <w:sz w:val="20"/>
          <w:szCs w:val="20"/>
        </w:rPr>
        <w:t>industrial</w:t>
      </w:r>
      <w:proofErr w:type="spellEnd"/>
      <w:r w:rsidRPr="00EF112D">
        <w:rPr>
          <w:sz w:val="20"/>
          <w:szCs w:val="20"/>
        </w:rPr>
        <w:t xml:space="preserve"> (Industrie und Gewerbe) aufnehmen?</w:t>
      </w:r>
      <w:commentRangeEnd w:id="21"/>
      <w:r w:rsidR="00F34D86">
        <w:rPr>
          <w:rStyle w:val="Kommentarzeichen"/>
        </w:rPr>
        <w:commentReference w:id="21"/>
      </w:r>
    </w:p>
    <w:p w:rsidR="00E505EE" w:rsidRPr="00EF112D" w:rsidRDefault="00E505EE" w:rsidP="00E505EE">
      <w:pPr>
        <w:pStyle w:val="Listenabsatz"/>
        <w:rPr>
          <w:sz w:val="20"/>
          <w:szCs w:val="20"/>
        </w:rPr>
      </w:pPr>
    </w:p>
    <w:p w:rsidR="00E505EE" w:rsidRPr="00EF112D" w:rsidRDefault="00E505EE" w:rsidP="00E505EE">
      <w:pPr>
        <w:pStyle w:val="Listenabsatz"/>
        <w:numPr>
          <w:ilvl w:val="0"/>
          <w:numId w:val="1"/>
        </w:numPr>
        <w:rPr>
          <w:sz w:val="20"/>
          <w:szCs w:val="20"/>
        </w:rPr>
      </w:pPr>
      <w:proofErr w:type="spellStart"/>
      <w:r w:rsidRPr="00EF112D">
        <w:rPr>
          <w:sz w:val="20"/>
          <w:szCs w:val="20"/>
        </w:rPr>
        <w:t>AX_Bauwerksfunktion_VorratsbehaelterSpeicherbauwerk</w:t>
      </w:r>
      <w:proofErr w:type="spellEnd"/>
    </w:p>
    <w:p w:rsidR="00E505EE" w:rsidRPr="00EF112D" w:rsidRDefault="00E505EE" w:rsidP="00E505EE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>51003_9999 (Sonstiges)</w:t>
      </w:r>
    </w:p>
    <w:p w:rsidR="00E505EE" w:rsidRPr="00EF112D" w:rsidRDefault="00E505EE" w:rsidP="00E505EE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 xml:space="preserve">In </w:t>
      </w:r>
      <w:proofErr w:type="spellStart"/>
      <w:r w:rsidRPr="00EF112D">
        <w:rPr>
          <w:sz w:val="20"/>
          <w:szCs w:val="20"/>
        </w:rPr>
        <w:t>xml</w:t>
      </w:r>
      <w:proofErr w:type="spellEnd"/>
      <w:r w:rsidRPr="00EF112D">
        <w:rPr>
          <w:sz w:val="20"/>
          <w:szCs w:val="20"/>
        </w:rPr>
        <w:t xml:space="preserve"> enthalten, fehlt in Umsetzungstabelle</w:t>
      </w:r>
    </w:p>
    <w:p w:rsidR="00E505EE" w:rsidRPr="00EF112D" w:rsidRDefault="00E505EE" w:rsidP="00E505EE">
      <w:pPr>
        <w:pStyle w:val="Listenabsatz"/>
        <w:numPr>
          <w:ilvl w:val="2"/>
          <w:numId w:val="1"/>
        </w:numPr>
        <w:rPr>
          <w:sz w:val="20"/>
          <w:szCs w:val="20"/>
        </w:rPr>
      </w:pPr>
      <w:commentRangeStart w:id="22"/>
      <w:r w:rsidRPr="00EF112D">
        <w:rPr>
          <w:sz w:val="20"/>
          <w:szCs w:val="20"/>
        </w:rPr>
        <w:t xml:space="preserve">Bei </w:t>
      </w:r>
      <w:proofErr w:type="spellStart"/>
      <w:r w:rsidRPr="00EF112D">
        <w:rPr>
          <w:sz w:val="20"/>
          <w:szCs w:val="20"/>
        </w:rPr>
        <w:t>industrial</w:t>
      </w:r>
      <w:proofErr w:type="spellEnd"/>
      <w:r w:rsidRPr="00EF112D">
        <w:rPr>
          <w:sz w:val="20"/>
          <w:szCs w:val="20"/>
        </w:rPr>
        <w:t xml:space="preserve"> (Industrie und Gewerbe) aufnehmen?</w:t>
      </w:r>
      <w:commentRangeEnd w:id="22"/>
      <w:r w:rsidR="00F34D86">
        <w:rPr>
          <w:rStyle w:val="Kommentarzeichen"/>
        </w:rPr>
        <w:commentReference w:id="22"/>
      </w:r>
    </w:p>
    <w:p w:rsidR="00E505EE" w:rsidRPr="00EF112D" w:rsidRDefault="00E505EE" w:rsidP="00E505EE">
      <w:pPr>
        <w:pStyle w:val="Listenabsatz"/>
        <w:rPr>
          <w:sz w:val="20"/>
          <w:szCs w:val="20"/>
        </w:rPr>
      </w:pPr>
    </w:p>
    <w:p w:rsidR="00E505EE" w:rsidRPr="00EF112D" w:rsidRDefault="00E505EE" w:rsidP="00E505EE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 xml:space="preserve">AX_Bauwerksfunktion_BauwerkOderAnlageFuerSportFreizeitUndErholung </w:t>
      </w:r>
    </w:p>
    <w:p w:rsidR="00E505EE" w:rsidRPr="00EF112D" w:rsidRDefault="00E505EE" w:rsidP="00E505EE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>51006_9999 (Sonstiges)</w:t>
      </w:r>
    </w:p>
    <w:p w:rsidR="00E505EE" w:rsidRPr="00EF112D" w:rsidRDefault="00E505EE" w:rsidP="00E505EE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 xml:space="preserve">In </w:t>
      </w:r>
      <w:proofErr w:type="spellStart"/>
      <w:r w:rsidRPr="00EF112D">
        <w:rPr>
          <w:sz w:val="20"/>
          <w:szCs w:val="20"/>
        </w:rPr>
        <w:t>xml</w:t>
      </w:r>
      <w:proofErr w:type="spellEnd"/>
      <w:r w:rsidRPr="00EF112D">
        <w:rPr>
          <w:sz w:val="20"/>
          <w:szCs w:val="20"/>
        </w:rPr>
        <w:t xml:space="preserve"> enthalten, fehlt in Umsetzungstabelle</w:t>
      </w:r>
    </w:p>
    <w:p w:rsidR="00E505EE" w:rsidRPr="00EF112D" w:rsidRDefault="00E505EE" w:rsidP="00E505EE">
      <w:pPr>
        <w:pStyle w:val="Listenabsatz"/>
        <w:numPr>
          <w:ilvl w:val="2"/>
          <w:numId w:val="1"/>
        </w:numPr>
        <w:rPr>
          <w:sz w:val="20"/>
          <w:szCs w:val="20"/>
        </w:rPr>
      </w:pPr>
      <w:commentRangeStart w:id="23"/>
      <w:r w:rsidRPr="00EF112D">
        <w:rPr>
          <w:sz w:val="20"/>
          <w:szCs w:val="20"/>
        </w:rPr>
        <w:t xml:space="preserve">Bei </w:t>
      </w:r>
      <w:proofErr w:type="spellStart"/>
      <w:r w:rsidRPr="00EF112D">
        <w:rPr>
          <w:sz w:val="20"/>
          <w:szCs w:val="20"/>
        </w:rPr>
        <w:t>commerceAndServices</w:t>
      </w:r>
      <w:proofErr w:type="spellEnd"/>
      <w:r w:rsidRPr="00EF112D">
        <w:rPr>
          <w:sz w:val="20"/>
          <w:szCs w:val="20"/>
        </w:rPr>
        <w:t xml:space="preserve"> – </w:t>
      </w:r>
      <w:proofErr w:type="spellStart"/>
      <w:r w:rsidRPr="00EF112D">
        <w:rPr>
          <w:sz w:val="20"/>
          <w:szCs w:val="20"/>
        </w:rPr>
        <w:t>publicServices</w:t>
      </w:r>
      <w:proofErr w:type="spellEnd"/>
      <w:r w:rsidRPr="00EF112D">
        <w:rPr>
          <w:sz w:val="20"/>
          <w:szCs w:val="20"/>
        </w:rPr>
        <w:t xml:space="preserve"> (Dienst an der Allgemeinheit) aufnehmen?</w:t>
      </w:r>
      <w:commentRangeEnd w:id="23"/>
      <w:r w:rsidR="00F34D86">
        <w:rPr>
          <w:rStyle w:val="Kommentarzeichen"/>
        </w:rPr>
        <w:commentReference w:id="23"/>
      </w:r>
    </w:p>
    <w:p w:rsidR="00E505EE" w:rsidRPr="00EF112D" w:rsidRDefault="00E505EE" w:rsidP="00E505EE">
      <w:pPr>
        <w:pStyle w:val="Listenabsatz"/>
        <w:rPr>
          <w:sz w:val="20"/>
          <w:szCs w:val="20"/>
        </w:rPr>
      </w:pPr>
    </w:p>
    <w:p w:rsidR="00E505EE" w:rsidRPr="00EF112D" w:rsidRDefault="00E505EE" w:rsidP="00E505EE">
      <w:pPr>
        <w:pStyle w:val="Listenabsatz"/>
        <w:numPr>
          <w:ilvl w:val="0"/>
          <w:numId w:val="1"/>
        </w:numPr>
        <w:rPr>
          <w:sz w:val="20"/>
          <w:szCs w:val="20"/>
        </w:rPr>
      </w:pPr>
      <w:proofErr w:type="spellStart"/>
      <w:r w:rsidRPr="00EF112D">
        <w:rPr>
          <w:sz w:val="20"/>
          <w:szCs w:val="20"/>
        </w:rPr>
        <w:t>AX_Bauwerksfunktion_SonstigesBauwerkOderSonstigeEinrichtung</w:t>
      </w:r>
      <w:proofErr w:type="spellEnd"/>
      <w:r w:rsidRPr="00EF112D">
        <w:rPr>
          <w:sz w:val="20"/>
          <w:szCs w:val="20"/>
        </w:rPr>
        <w:t xml:space="preserve"> = 51009_9999</w:t>
      </w:r>
    </w:p>
    <w:p w:rsidR="00E505EE" w:rsidRPr="00EF112D" w:rsidRDefault="00E505EE" w:rsidP="00E505EE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>51009_9999 (Sonstiges)</w:t>
      </w:r>
    </w:p>
    <w:p w:rsidR="00E505EE" w:rsidRPr="00EF112D" w:rsidRDefault="00E505EE" w:rsidP="00E505EE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 xml:space="preserve">In </w:t>
      </w:r>
      <w:proofErr w:type="spellStart"/>
      <w:r w:rsidRPr="00EF112D">
        <w:rPr>
          <w:sz w:val="20"/>
          <w:szCs w:val="20"/>
        </w:rPr>
        <w:t>xml</w:t>
      </w:r>
      <w:proofErr w:type="spellEnd"/>
      <w:r w:rsidRPr="00EF112D">
        <w:rPr>
          <w:sz w:val="20"/>
          <w:szCs w:val="20"/>
        </w:rPr>
        <w:t xml:space="preserve"> enthalten, fehlt in Umsetzungstabelle</w:t>
      </w:r>
    </w:p>
    <w:p w:rsidR="00E505EE" w:rsidRPr="00EF112D" w:rsidRDefault="00E505EE" w:rsidP="00E505EE">
      <w:pPr>
        <w:pStyle w:val="Listenabsatz"/>
        <w:numPr>
          <w:ilvl w:val="2"/>
          <w:numId w:val="1"/>
        </w:numPr>
        <w:rPr>
          <w:sz w:val="20"/>
          <w:szCs w:val="20"/>
        </w:rPr>
      </w:pPr>
      <w:commentRangeStart w:id="24"/>
      <w:r w:rsidRPr="00EF112D">
        <w:rPr>
          <w:sz w:val="20"/>
          <w:szCs w:val="20"/>
        </w:rPr>
        <w:t xml:space="preserve">Bei </w:t>
      </w:r>
      <w:proofErr w:type="spellStart"/>
      <w:r w:rsidRPr="00EF112D">
        <w:rPr>
          <w:sz w:val="20"/>
          <w:szCs w:val="20"/>
        </w:rPr>
        <w:t>ancillary</w:t>
      </w:r>
      <w:proofErr w:type="spellEnd"/>
      <w:r w:rsidRPr="00EF112D">
        <w:rPr>
          <w:sz w:val="20"/>
          <w:szCs w:val="20"/>
        </w:rPr>
        <w:t xml:space="preserve"> aufnehmen?</w:t>
      </w:r>
      <w:commentRangeEnd w:id="24"/>
      <w:r w:rsidR="00F34D86">
        <w:rPr>
          <w:rStyle w:val="Kommentarzeichen"/>
        </w:rPr>
        <w:commentReference w:id="24"/>
      </w:r>
    </w:p>
    <w:p w:rsidR="00EF112D" w:rsidRDefault="00EF112D" w:rsidP="00EF112D">
      <w:pPr>
        <w:pStyle w:val="berschrift1"/>
      </w:pPr>
      <w:r>
        <w:t>Sonstiges</w:t>
      </w:r>
    </w:p>
    <w:p w:rsidR="00EF112D" w:rsidRPr="00EF112D" w:rsidRDefault="00EF112D" w:rsidP="00EF112D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>Groß- und Kleinschreibung erste Spalte korrekt?</w:t>
      </w:r>
    </w:p>
    <w:p w:rsidR="00EF112D" w:rsidRPr="00EF112D" w:rsidRDefault="00EF112D" w:rsidP="00EF112D">
      <w:pPr>
        <w:pStyle w:val="Listenabsatz"/>
        <w:rPr>
          <w:sz w:val="20"/>
          <w:szCs w:val="20"/>
        </w:rPr>
      </w:pPr>
    </w:p>
    <w:p w:rsidR="00EF112D" w:rsidRPr="00EF112D" w:rsidRDefault="00EF112D" w:rsidP="00EF112D">
      <w:pPr>
        <w:pStyle w:val="Listenabsatz"/>
        <w:numPr>
          <w:ilvl w:val="0"/>
          <w:numId w:val="1"/>
        </w:numPr>
        <w:rPr>
          <w:sz w:val="20"/>
          <w:szCs w:val="20"/>
        </w:rPr>
      </w:pPr>
      <w:proofErr w:type="spellStart"/>
      <w:r w:rsidRPr="00EF112D">
        <w:rPr>
          <w:sz w:val="20"/>
          <w:szCs w:val="20"/>
        </w:rPr>
        <w:t>residenceFor</w:t>
      </w:r>
      <w:proofErr w:type="spellEnd"/>
      <w:r w:rsidRPr="00EF112D">
        <w:rPr>
          <w:sz w:val="20"/>
          <w:szCs w:val="20"/>
        </w:rPr>
        <w:t xml:space="preserve"> Communities</w:t>
      </w:r>
    </w:p>
    <w:p w:rsidR="00EF112D" w:rsidRDefault="00EF112D" w:rsidP="00EF112D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>Leerzeichen korrekt?</w:t>
      </w:r>
    </w:p>
    <w:p w:rsidR="00EF112D" w:rsidRPr="00EF112D" w:rsidRDefault="00EF112D" w:rsidP="00EF112D"/>
    <w:sectPr w:rsidR="00EF112D" w:rsidRPr="00EF112D" w:rsidSect="00A91ADB">
      <w:pgSz w:w="11906" w:h="16838"/>
      <w:pgMar w:top="1417" w:right="1417" w:bottom="1134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Joemann, Birgit" w:date="2018-07-05T15:32:00Z" w:initials="KRE">
    <w:p w:rsidR="00B012FD" w:rsidRDefault="00B012FD" w:rsidP="00B012FD">
      <w:pPr>
        <w:pStyle w:val="Kommentartext"/>
      </w:pPr>
      <w:r>
        <w:rPr>
          <w:rStyle w:val="Kommentarzeichen"/>
        </w:rPr>
        <w:annotationRef/>
      </w:r>
      <w:r>
        <w:t xml:space="preserve">Mapping auf </w:t>
      </w:r>
      <w:proofErr w:type="spellStart"/>
      <w:r>
        <w:t>residential</w:t>
      </w:r>
      <w:proofErr w:type="spellEnd"/>
      <w:r>
        <w:t xml:space="preserve"> und </w:t>
      </w:r>
      <w:proofErr w:type="spellStart"/>
      <w:r>
        <w:t>industrial</w:t>
      </w:r>
      <w:proofErr w:type="spellEnd"/>
    </w:p>
    <w:p w:rsidR="00B012FD" w:rsidRDefault="00B012FD" w:rsidP="00B012FD">
      <w:pPr>
        <w:pStyle w:val="Kommentartext"/>
      </w:pPr>
    </w:p>
    <w:p w:rsidR="00B012FD" w:rsidRDefault="00B012FD" w:rsidP="00B012FD">
      <w:pPr>
        <w:pStyle w:val="Kommentartext"/>
      </w:pPr>
      <w:r>
        <w:t>Multiple Belegung in INSPIRE</w:t>
      </w:r>
    </w:p>
    <w:p w:rsidR="00F34D86" w:rsidRDefault="00F34D86" w:rsidP="00B012FD">
      <w:pPr>
        <w:pStyle w:val="Kommentartext"/>
      </w:pPr>
      <w:r>
        <w:t>Schlegel: OK</w:t>
      </w:r>
    </w:p>
  </w:comment>
  <w:comment w:id="3" w:author="Gruber, Ulrich" w:date="2018-07-05T15:33:00Z" w:initials="KRE">
    <w:p w:rsidR="000361B4" w:rsidRPr="00F34D86" w:rsidRDefault="000361B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34D86">
        <w:rPr>
          <w:lang w:val="en-US"/>
        </w:rPr>
        <w:t xml:space="preserve">Mapping auf residential, industrial und </w:t>
      </w:r>
      <w:proofErr w:type="spellStart"/>
      <w:r w:rsidRPr="00F34D86">
        <w:rPr>
          <w:lang w:val="en-US"/>
        </w:rPr>
        <w:t>commerceAndServices</w:t>
      </w:r>
      <w:proofErr w:type="spellEnd"/>
    </w:p>
    <w:p w:rsidR="00C441C3" w:rsidRPr="00F34D86" w:rsidRDefault="00C441C3">
      <w:pPr>
        <w:pStyle w:val="Kommentartext"/>
        <w:rPr>
          <w:lang w:val="en-US"/>
        </w:rPr>
      </w:pPr>
    </w:p>
    <w:p w:rsidR="00C441C3" w:rsidRDefault="00C441C3">
      <w:pPr>
        <w:pStyle w:val="Kommentartext"/>
      </w:pPr>
      <w:r>
        <w:t>Multiple Belegung in INSPIRE</w:t>
      </w:r>
    </w:p>
    <w:p w:rsidR="00F34D86" w:rsidRDefault="00F34D86">
      <w:pPr>
        <w:pStyle w:val="Kommentartext"/>
      </w:pPr>
      <w:r>
        <w:t>Schlegel: OK</w:t>
      </w:r>
    </w:p>
  </w:comment>
  <w:comment w:id="7" w:author="Joemann, Birgit" w:date="2018-07-05T15:33:00Z" w:initials="KRE">
    <w:p w:rsidR="00B012FD" w:rsidRDefault="00B012FD" w:rsidP="00B012FD">
      <w:pPr>
        <w:pStyle w:val="Kommentartext"/>
      </w:pPr>
      <w:r>
        <w:rPr>
          <w:rStyle w:val="Kommentarzeichen"/>
        </w:rPr>
        <w:annotationRef/>
      </w:r>
      <w:r>
        <w:t xml:space="preserve">Mapping auf </w:t>
      </w:r>
      <w:proofErr w:type="spellStart"/>
      <w:r>
        <w:t>residential</w:t>
      </w:r>
      <w:proofErr w:type="spellEnd"/>
      <w:r>
        <w:t xml:space="preserve"> und </w:t>
      </w:r>
      <w:proofErr w:type="spellStart"/>
      <w:r>
        <w:t>industrial</w:t>
      </w:r>
      <w:proofErr w:type="spellEnd"/>
    </w:p>
    <w:p w:rsidR="00B012FD" w:rsidRDefault="00B012FD" w:rsidP="00B012FD">
      <w:pPr>
        <w:pStyle w:val="Kommentartext"/>
      </w:pPr>
    </w:p>
    <w:p w:rsidR="00B012FD" w:rsidRDefault="00B012FD" w:rsidP="00B012FD">
      <w:pPr>
        <w:pStyle w:val="Kommentartext"/>
      </w:pPr>
      <w:r>
        <w:t>Multiple Belegung in INSPIRE</w:t>
      </w:r>
    </w:p>
    <w:p w:rsidR="00F34D86" w:rsidRPr="00F34D86" w:rsidRDefault="00F34D86" w:rsidP="00B012FD">
      <w:pPr>
        <w:pStyle w:val="Kommentartext"/>
        <w:rPr>
          <w:lang w:val="en-US"/>
        </w:rPr>
      </w:pPr>
      <w:r w:rsidRPr="00F34D86">
        <w:rPr>
          <w:lang w:val="en-US"/>
        </w:rPr>
        <w:t>Schlegel: OK</w:t>
      </w:r>
    </w:p>
  </w:comment>
  <w:comment w:id="8" w:author="Gruber, Ulrich" w:date="2018-07-05T15:33:00Z" w:initials="KRE">
    <w:p w:rsidR="00C441C3" w:rsidRPr="00F34D86" w:rsidRDefault="00C441C3" w:rsidP="00C441C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34D86">
        <w:rPr>
          <w:lang w:val="en-US"/>
        </w:rPr>
        <w:t xml:space="preserve">Mapping auf industrial und </w:t>
      </w:r>
      <w:proofErr w:type="spellStart"/>
      <w:r w:rsidRPr="00F34D86">
        <w:rPr>
          <w:lang w:val="en-US"/>
        </w:rPr>
        <w:t>commerceAndServices</w:t>
      </w:r>
      <w:proofErr w:type="spellEnd"/>
    </w:p>
    <w:p w:rsidR="00C441C3" w:rsidRPr="00F34D86" w:rsidRDefault="00C441C3" w:rsidP="00C441C3">
      <w:pPr>
        <w:pStyle w:val="Kommentartext"/>
        <w:rPr>
          <w:lang w:val="en-US"/>
        </w:rPr>
      </w:pPr>
    </w:p>
    <w:p w:rsidR="00C441C3" w:rsidRDefault="00C441C3" w:rsidP="00C441C3">
      <w:pPr>
        <w:pStyle w:val="Kommentartext"/>
        <w:rPr>
          <w:lang w:val="en-US"/>
        </w:rPr>
      </w:pPr>
      <w:r w:rsidRPr="00F34D86">
        <w:rPr>
          <w:lang w:val="en-US"/>
        </w:rPr>
        <w:t xml:space="preserve">Multiple </w:t>
      </w:r>
      <w:proofErr w:type="spellStart"/>
      <w:r w:rsidRPr="00F34D86">
        <w:rPr>
          <w:lang w:val="en-US"/>
        </w:rPr>
        <w:t>Belegung</w:t>
      </w:r>
      <w:proofErr w:type="spellEnd"/>
      <w:r w:rsidRPr="00F34D86">
        <w:rPr>
          <w:lang w:val="en-US"/>
        </w:rPr>
        <w:t xml:space="preserve"> in INSPIRE</w:t>
      </w:r>
    </w:p>
    <w:p w:rsidR="00F34D86" w:rsidRPr="00F34D86" w:rsidRDefault="00F34D86" w:rsidP="00C441C3">
      <w:pPr>
        <w:pStyle w:val="Kommentartext"/>
        <w:rPr>
          <w:lang w:val="en-US"/>
        </w:rPr>
      </w:pPr>
      <w:r w:rsidRPr="00F34D86">
        <w:rPr>
          <w:lang w:val="en-US"/>
        </w:rPr>
        <w:t>Schlegel: OK</w:t>
      </w:r>
    </w:p>
  </w:comment>
  <w:comment w:id="9" w:author="Gruber, Ulrich" w:date="2018-07-05T15:34:00Z" w:initials="KRE">
    <w:p w:rsidR="00C441C3" w:rsidRPr="00F34D86" w:rsidRDefault="00C441C3" w:rsidP="00C441C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34D86">
        <w:rPr>
          <w:lang w:val="en-US"/>
        </w:rPr>
        <w:t xml:space="preserve">Mapping auf residential, industrial und </w:t>
      </w:r>
      <w:proofErr w:type="spellStart"/>
      <w:r w:rsidRPr="00F34D86">
        <w:rPr>
          <w:lang w:val="en-US"/>
        </w:rPr>
        <w:t>commerceAndServices</w:t>
      </w:r>
      <w:proofErr w:type="spellEnd"/>
    </w:p>
    <w:p w:rsidR="00C441C3" w:rsidRPr="00F34D86" w:rsidRDefault="00C441C3" w:rsidP="00C441C3">
      <w:pPr>
        <w:pStyle w:val="Kommentartext"/>
        <w:rPr>
          <w:lang w:val="en-US"/>
        </w:rPr>
      </w:pPr>
    </w:p>
    <w:p w:rsidR="00C441C3" w:rsidRDefault="00C441C3" w:rsidP="00C441C3">
      <w:pPr>
        <w:pStyle w:val="Kommentartext"/>
        <w:rPr>
          <w:lang w:val="en-US"/>
        </w:rPr>
      </w:pPr>
      <w:r w:rsidRPr="00F34D86">
        <w:rPr>
          <w:lang w:val="en-US"/>
        </w:rPr>
        <w:t xml:space="preserve">Multiple </w:t>
      </w:r>
      <w:proofErr w:type="spellStart"/>
      <w:r w:rsidRPr="00F34D86">
        <w:rPr>
          <w:lang w:val="en-US"/>
        </w:rPr>
        <w:t>Belegung</w:t>
      </w:r>
      <w:proofErr w:type="spellEnd"/>
      <w:r w:rsidRPr="00F34D86">
        <w:rPr>
          <w:lang w:val="en-US"/>
        </w:rPr>
        <w:t xml:space="preserve"> in INSPIRE</w:t>
      </w:r>
    </w:p>
    <w:p w:rsidR="00F34D86" w:rsidRPr="00F34D86" w:rsidRDefault="00F34D86" w:rsidP="00C441C3">
      <w:pPr>
        <w:pStyle w:val="Kommentartext"/>
      </w:pPr>
      <w:r>
        <w:t>Schlegel: OK</w:t>
      </w:r>
    </w:p>
  </w:comment>
  <w:comment w:id="10" w:author="Gruber, Ulrich" w:date="2018-07-05T15:41:00Z" w:initials="KRE">
    <w:p w:rsidR="00C441C3" w:rsidRDefault="00C441C3">
      <w:pPr>
        <w:pStyle w:val="Kommentartext"/>
      </w:pPr>
      <w:r>
        <w:rPr>
          <w:rStyle w:val="Kommentarzeichen"/>
        </w:rPr>
        <w:annotationRef/>
      </w:r>
      <w:r w:rsidRPr="00F34D86">
        <w:t xml:space="preserve">In </w:t>
      </w:r>
      <w:proofErr w:type="spellStart"/>
      <w:r w:rsidRPr="00F34D86">
        <w:t>Codelist</w:t>
      </w:r>
      <w:proofErr w:type="spellEnd"/>
      <w:r w:rsidRPr="00F34D86">
        <w:t xml:space="preserve"> BuildingFunctionTypeAdV.xml nicht enthalten!</w:t>
      </w:r>
    </w:p>
    <w:p w:rsidR="00F34D86" w:rsidRPr="00F34D86" w:rsidRDefault="00F34D86">
      <w:pPr>
        <w:pStyle w:val="Kommentartext"/>
      </w:pPr>
      <w:r>
        <w:t>Schlegel: OK entfällt</w:t>
      </w:r>
    </w:p>
  </w:comment>
  <w:comment w:id="11" w:author="Gruber, Ulrich" w:date="2018-07-05T15:46:00Z" w:initials="KRE">
    <w:p w:rsidR="003B2D57" w:rsidRDefault="003B2D57">
      <w:pPr>
        <w:pStyle w:val="Kommentartext"/>
      </w:pPr>
      <w:r>
        <w:rPr>
          <w:rStyle w:val="Kommentarzeichen"/>
        </w:rPr>
        <w:annotationRef/>
      </w:r>
      <w:r w:rsidRPr="00F34D86">
        <w:t xml:space="preserve">In </w:t>
      </w:r>
      <w:proofErr w:type="spellStart"/>
      <w:r w:rsidRPr="00F34D86">
        <w:t>Codelist</w:t>
      </w:r>
      <w:proofErr w:type="spellEnd"/>
      <w:r w:rsidRPr="00F34D86">
        <w:t xml:space="preserve"> </w:t>
      </w:r>
      <w:r w:rsidR="000361B4" w:rsidRPr="00F34D86">
        <w:t xml:space="preserve">BuildingFunctionTypeAdV.xml </w:t>
      </w:r>
      <w:r w:rsidRPr="00F34D86">
        <w:t>nicht enthalten!</w:t>
      </w:r>
    </w:p>
    <w:p w:rsidR="00F34D86" w:rsidRPr="00F34D86" w:rsidRDefault="00F34D86">
      <w:pPr>
        <w:pStyle w:val="Kommentartext"/>
      </w:pPr>
      <w:r>
        <w:t xml:space="preserve">Schlegel: Laut Plenumsbeschluss 128/6  </w:t>
      </w:r>
      <w:proofErr w:type="spellStart"/>
      <w:r>
        <w:t>AdV</w:t>
      </w:r>
      <w:proofErr w:type="spellEnd"/>
      <w:r>
        <w:t xml:space="preserve"> </w:t>
      </w:r>
      <w:proofErr w:type="spellStart"/>
      <w:r>
        <w:t>AX_Schleuse</w:t>
      </w:r>
      <w:proofErr w:type="spellEnd"/>
      <w:r>
        <w:t xml:space="preserve"> mit den aufgeführten Konstruktionsmerkmalen zu führen, folglich in Schematransformation berücksichtigen.</w:t>
      </w:r>
    </w:p>
  </w:comment>
  <w:comment w:id="12" w:author="Gruber, Ulrich" w:date="2018-07-05T15:47:00Z" w:initials="KRE">
    <w:p w:rsidR="003B2D57" w:rsidRDefault="003B2D57">
      <w:pPr>
        <w:pStyle w:val="Kommentartext"/>
      </w:pPr>
      <w:r>
        <w:rPr>
          <w:rStyle w:val="Kommentarzeichen"/>
        </w:rPr>
        <w:annotationRef/>
      </w:r>
      <w:r w:rsidRPr="00F34D86">
        <w:t xml:space="preserve">In </w:t>
      </w:r>
      <w:proofErr w:type="spellStart"/>
      <w:r w:rsidRPr="00F34D86">
        <w:t>Codelist</w:t>
      </w:r>
      <w:proofErr w:type="spellEnd"/>
      <w:r w:rsidRPr="00F34D86">
        <w:t xml:space="preserve"> </w:t>
      </w:r>
      <w:r w:rsidR="000361B4" w:rsidRPr="00F34D86">
        <w:t xml:space="preserve">BuildingFunctionTypeAdV.xml </w:t>
      </w:r>
      <w:r w:rsidRPr="00F34D86">
        <w:t>nicht enthalten!</w:t>
      </w:r>
    </w:p>
    <w:p w:rsidR="00F34D86" w:rsidRPr="00F34D86" w:rsidRDefault="00F34D86">
      <w:pPr>
        <w:pStyle w:val="Kommentartext"/>
      </w:pPr>
      <w:r>
        <w:t xml:space="preserve">Schlegel: Laut Plenumsbeschluss 128/6  </w:t>
      </w:r>
      <w:proofErr w:type="spellStart"/>
      <w:r>
        <w:t>AdV</w:t>
      </w:r>
      <w:proofErr w:type="spellEnd"/>
      <w:r>
        <w:t xml:space="preserve"> zu führen, folglich in Schematransformation berücksichtigen.</w:t>
      </w:r>
    </w:p>
  </w:comment>
  <w:comment w:id="13" w:author="Gruber, Ulrich" w:date="2018-07-05T15:48:00Z" w:initials="KRE">
    <w:p w:rsidR="003B2D57" w:rsidRDefault="003B2D5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34D86">
        <w:rPr>
          <w:lang w:val="en-US"/>
        </w:rPr>
        <w:t xml:space="preserve">In </w:t>
      </w:r>
      <w:proofErr w:type="spellStart"/>
      <w:r w:rsidRPr="00F34D86">
        <w:rPr>
          <w:lang w:val="en-US"/>
        </w:rPr>
        <w:t>Codelist</w:t>
      </w:r>
      <w:proofErr w:type="spellEnd"/>
      <w:r w:rsidRPr="00F34D86">
        <w:rPr>
          <w:lang w:val="en-US"/>
        </w:rPr>
        <w:t xml:space="preserve"> </w:t>
      </w:r>
      <w:r w:rsidR="000361B4" w:rsidRPr="00F34D86">
        <w:rPr>
          <w:lang w:val="en-US"/>
        </w:rPr>
        <w:t xml:space="preserve">BuildingFunctionTypeAdV.xml </w:t>
      </w:r>
      <w:proofErr w:type="spellStart"/>
      <w:r w:rsidRPr="00F34D86">
        <w:rPr>
          <w:lang w:val="en-US"/>
        </w:rPr>
        <w:t>nicht</w:t>
      </w:r>
      <w:proofErr w:type="spellEnd"/>
      <w:r w:rsidRPr="00F34D86">
        <w:rPr>
          <w:lang w:val="en-US"/>
        </w:rPr>
        <w:t xml:space="preserve"> </w:t>
      </w:r>
      <w:proofErr w:type="spellStart"/>
      <w:r w:rsidRPr="00F34D86">
        <w:rPr>
          <w:lang w:val="en-US"/>
        </w:rPr>
        <w:t>enthalten</w:t>
      </w:r>
      <w:proofErr w:type="spellEnd"/>
      <w:r w:rsidRPr="00F34D86">
        <w:rPr>
          <w:lang w:val="en-US"/>
        </w:rPr>
        <w:t>!</w:t>
      </w:r>
    </w:p>
    <w:p w:rsidR="00F34D86" w:rsidRPr="00F34D86" w:rsidRDefault="00F34D86">
      <w:pPr>
        <w:pStyle w:val="Kommentartext"/>
        <w:rPr>
          <w:lang w:val="en-US"/>
        </w:rPr>
      </w:pPr>
      <w:r>
        <w:t>Schlegel: OK entfällt</w:t>
      </w:r>
    </w:p>
  </w:comment>
  <w:comment w:id="14" w:author="Gruber, Ulrich" w:date="2018-07-05T15:48:00Z" w:initials="KRE">
    <w:p w:rsidR="00C441C3" w:rsidRPr="00F34D86" w:rsidRDefault="00C441C3" w:rsidP="00C441C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34D86">
        <w:rPr>
          <w:lang w:val="en-US"/>
        </w:rPr>
        <w:t xml:space="preserve">Mapping auf industrial und </w:t>
      </w:r>
      <w:proofErr w:type="spellStart"/>
      <w:r w:rsidRPr="00F34D86">
        <w:rPr>
          <w:lang w:val="en-US"/>
        </w:rPr>
        <w:t>commerceAndServices</w:t>
      </w:r>
      <w:proofErr w:type="spellEnd"/>
    </w:p>
    <w:p w:rsidR="00C441C3" w:rsidRPr="00F34D86" w:rsidRDefault="00C441C3" w:rsidP="00C441C3">
      <w:pPr>
        <w:pStyle w:val="Kommentartext"/>
        <w:rPr>
          <w:lang w:val="en-US"/>
        </w:rPr>
      </w:pPr>
    </w:p>
    <w:p w:rsidR="00C441C3" w:rsidRDefault="00C441C3" w:rsidP="00C441C3">
      <w:pPr>
        <w:pStyle w:val="Kommentartext"/>
        <w:rPr>
          <w:lang w:val="en-US"/>
        </w:rPr>
      </w:pPr>
      <w:r w:rsidRPr="00F34D86">
        <w:rPr>
          <w:lang w:val="en-US"/>
        </w:rPr>
        <w:t xml:space="preserve">Multiple </w:t>
      </w:r>
      <w:proofErr w:type="spellStart"/>
      <w:r w:rsidRPr="00F34D86">
        <w:rPr>
          <w:lang w:val="en-US"/>
        </w:rPr>
        <w:t>Belegung</w:t>
      </w:r>
      <w:proofErr w:type="spellEnd"/>
      <w:r w:rsidRPr="00F34D86">
        <w:rPr>
          <w:lang w:val="en-US"/>
        </w:rPr>
        <w:t xml:space="preserve"> in INSPIRE</w:t>
      </w:r>
    </w:p>
    <w:p w:rsidR="00F34D86" w:rsidRPr="00F34D86" w:rsidRDefault="00F34D86" w:rsidP="00C441C3">
      <w:pPr>
        <w:pStyle w:val="Kommentartext"/>
        <w:rPr>
          <w:lang w:val="en-US"/>
        </w:rPr>
      </w:pPr>
      <w:r>
        <w:rPr>
          <w:lang w:val="en-US"/>
        </w:rPr>
        <w:t>Schlegel: OK</w:t>
      </w:r>
    </w:p>
  </w:comment>
  <w:comment w:id="15" w:author="Gruber, Ulrich" w:date="2018-07-05T15:48:00Z" w:initials="KRE">
    <w:p w:rsidR="00C441C3" w:rsidRPr="00F34D86" w:rsidRDefault="00C441C3" w:rsidP="00C441C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34D86">
        <w:rPr>
          <w:lang w:val="en-US"/>
        </w:rPr>
        <w:t xml:space="preserve">Mapping auf residential, industrial und </w:t>
      </w:r>
      <w:proofErr w:type="spellStart"/>
      <w:r w:rsidRPr="00F34D86">
        <w:rPr>
          <w:lang w:val="en-US"/>
        </w:rPr>
        <w:t>commerceAndServices</w:t>
      </w:r>
      <w:proofErr w:type="spellEnd"/>
    </w:p>
    <w:p w:rsidR="00C441C3" w:rsidRPr="00F34D86" w:rsidRDefault="00C441C3" w:rsidP="00C441C3">
      <w:pPr>
        <w:pStyle w:val="Kommentartext"/>
        <w:rPr>
          <w:lang w:val="en-US"/>
        </w:rPr>
      </w:pPr>
    </w:p>
    <w:p w:rsidR="00C441C3" w:rsidRDefault="00C441C3" w:rsidP="00C441C3">
      <w:pPr>
        <w:pStyle w:val="Kommentartext"/>
        <w:rPr>
          <w:lang w:val="en-US"/>
        </w:rPr>
      </w:pPr>
      <w:r w:rsidRPr="00F34D86">
        <w:rPr>
          <w:lang w:val="en-US"/>
        </w:rPr>
        <w:t xml:space="preserve">Multiple </w:t>
      </w:r>
      <w:proofErr w:type="spellStart"/>
      <w:r w:rsidRPr="00F34D86">
        <w:rPr>
          <w:lang w:val="en-US"/>
        </w:rPr>
        <w:t>Belegung</w:t>
      </w:r>
      <w:proofErr w:type="spellEnd"/>
      <w:r w:rsidRPr="00F34D86">
        <w:rPr>
          <w:lang w:val="en-US"/>
        </w:rPr>
        <w:t xml:space="preserve"> in INSPIRE</w:t>
      </w:r>
    </w:p>
    <w:p w:rsidR="00F34D86" w:rsidRPr="00F34D86" w:rsidRDefault="00F34D86" w:rsidP="00C441C3">
      <w:pPr>
        <w:pStyle w:val="Kommentartext"/>
        <w:rPr>
          <w:lang w:val="en-US"/>
        </w:rPr>
      </w:pPr>
      <w:r>
        <w:rPr>
          <w:lang w:val="en-US"/>
        </w:rPr>
        <w:t>Schlegel: OK</w:t>
      </w:r>
    </w:p>
  </w:comment>
  <w:comment w:id="16" w:author="Gruber, Ulrich" w:date="2018-07-05T15:49:00Z" w:initials="KRE">
    <w:p w:rsidR="000361B4" w:rsidRDefault="000361B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34D86">
        <w:rPr>
          <w:lang w:val="en-US"/>
        </w:rPr>
        <w:t xml:space="preserve">In </w:t>
      </w:r>
      <w:proofErr w:type="spellStart"/>
      <w:r w:rsidRPr="00F34D86">
        <w:rPr>
          <w:lang w:val="en-US"/>
        </w:rPr>
        <w:t>Codelist</w:t>
      </w:r>
      <w:proofErr w:type="spellEnd"/>
      <w:r w:rsidRPr="00F34D86">
        <w:rPr>
          <w:lang w:val="en-US"/>
        </w:rPr>
        <w:t xml:space="preserve"> BuildingFunctionTypeAdV.xml </w:t>
      </w:r>
      <w:proofErr w:type="spellStart"/>
      <w:r w:rsidRPr="00F34D86">
        <w:rPr>
          <w:lang w:val="en-US"/>
        </w:rPr>
        <w:t>nicht</w:t>
      </w:r>
      <w:proofErr w:type="spellEnd"/>
      <w:r w:rsidRPr="00F34D86">
        <w:rPr>
          <w:lang w:val="en-US"/>
        </w:rPr>
        <w:t xml:space="preserve"> </w:t>
      </w:r>
      <w:proofErr w:type="spellStart"/>
      <w:r w:rsidRPr="00F34D86">
        <w:rPr>
          <w:lang w:val="en-US"/>
        </w:rPr>
        <w:t>enthalten</w:t>
      </w:r>
      <w:proofErr w:type="spellEnd"/>
      <w:r w:rsidRPr="00F34D86">
        <w:rPr>
          <w:lang w:val="en-US"/>
        </w:rPr>
        <w:t>!</w:t>
      </w:r>
    </w:p>
    <w:p w:rsidR="00F34D86" w:rsidRPr="00F34D86" w:rsidRDefault="00F34D86">
      <w:pPr>
        <w:pStyle w:val="Kommentartext"/>
      </w:pPr>
      <w:r>
        <w:t xml:space="preserve">Schlegel: Laut Plenumsbeschluss 128/6  </w:t>
      </w:r>
      <w:proofErr w:type="spellStart"/>
      <w:r>
        <w:t>AdV</w:t>
      </w:r>
      <w:proofErr w:type="spellEnd"/>
      <w:r>
        <w:t xml:space="preserve"> zu führen, folglich in Schematransformation berücksichtigen.</w:t>
      </w:r>
    </w:p>
  </w:comment>
  <w:comment w:id="17" w:author="Gruber, Ulrich" w:date="2018-07-05T15:49:00Z" w:initials="KRE">
    <w:p w:rsidR="000361B4" w:rsidRDefault="000361B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34D86">
        <w:rPr>
          <w:lang w:val="en-US"/>
        </w:rPr>
        <w:t xml:space="preserve">In </w:t>
      </w:r>
      <w:proofErr w:type="spellStart"/>
      <w:r w:rsidRPr="00F34D86">
        <w:rPr>
          <w:lang w:val="en-US"/>
        </w:rPr>
        <w:t>Codelist</w:t>
      </w:r>
      <w:proofErr w:type="spellEnd"/>
      <w:r w:rsidRPr="00F34D86">
        <w:rPr>
          <w:lang w:val="en-US"/>
        </w:rPr>
        <w:t xml:space="preserve"> BuildingFunctionTypeAdV.xml </w:t>
      </w:r>
      <w:proofErr w:type="spellStart"/>
      <w:r w:rsidRPr="00F34D86">
        <w:rPr>
          <w:lang w:val="en-US"/>
        </w:rPr>
        <w:t>nicht</w:t>
      </w:r>
      <w:proofErr w:type="spellEnd"/>
      <w:r w:rsidRPr="00F34D86">
        <w:rPr>
          <w:lang w:val="en-US"/>
        </w:rPr>
        <w:t xml:space="preserve"> </w:t>
      </w:r>
      <w:proofErr w:type="spellStart"/>
      <w:r w:rsidRPr="00F34D86">
        <w:rPr>
          <w:lang w:val="en-US"/>
        </w:rPr>
        <w:t>enthalten</w:t>
      </w:r>
      <w:proofErr w:type="spellEnd"/>
      <w:r w:rsidRPr="00F34D86">
        <w:rPr>
          <w:lang w:val="en-US"/>
        </w:rPr>
        <w:t>!</w:t>
      </w:r>
    </w:p>
    <w:p w:rsidR="00F34D86" w:rsidRPr="00F34D86" w:rsidRDefault="00F34D86">
      <w:pPr>
        <w:pStyle w:val="Kommentartext"/>
      </w:pPr>
      <w:r>
        <w:t xml:space="preserve">Schlegel: Laut Plenumsbeschluss 128/6  </w:t>
      </w:r>
      <w:proofErr w:type="spellStart"/>
      <w:r>
        <w:t>AdV</w:t>
      </w:r>
      <w:proofErr w:type="spellEnd"/>
      <w:r>
        <w:t xml:space="preserve"> zu führen, folglich in Schematransformation berücksichtigen.</w:t>
      </w:r>
    </w:p>
  </w:comment>
  <w:comment w:id="18" w:author="Gruber, Ulrich" w:date="2018-07-05T15:50:00Z" w:initials="KRE">
    <w:p w:rsidR="000361B4" w:rsidRDefault="000361B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34D86">
        <w:rPr>
          <w:lang w:val="en-US"/>
        </w:rPr>
        <w:t xml:space="preserve">In </w:t>
      </w:r>
      <w:proofErr w:type="spellStart"/>
      <w:r w:rsidRPr="00F34D86">
        <w:rPr>
          <w:lang w:val="en-US"/>
        </w:rPr>
        <w:t>Codelist</w:t>
      </w:r>
      <w:proofErr w:type="spellEnd"/>
      <w:r w:rsidRPr="00F34D86">
        <w:rPr>
          <w:lang w:val="en-US"/>
        </w:rPr>
        <w:t xml:space="preserve"> BuildingFunctionTypeAdV.xml </w:t>
      </w:r>
      <w:proofErr w:type="spellStart"/>
      <w:r w:rsidRPr="00F34D86">
        <w:rPr>
          <w:lang w:val="en-US"/>
        </w:rPr>
        <w:t>nicht</w:t>
      </w:r>
      <w:proofErr w:type="spellEnd"/>
      <w:r w:rsidRPr="00F34D86">
        <w:rPr>
          <w:lang w:val="en-US"/>
        </w:rPr>
        <w:t xml:space="preserve"> </w:t>
      </w:r>
      <w:proofErr w:type="spellStart"/>
      <w:r w:rsidRPr="00F34D86">
        <w:rPr>
          <w:lang w:val="en-US"/>
        </w:rPr>
        <w:t>enthalten</w:t>
      </w:r>
      <w:proofErr w:type="spellEnd"/>
      <w:r w:rsidRPr="00F34D86">
        <w:rPr>
          <w:lang w:val="en-US"/>
        </w:rPr>
        <w:t>!</w:t>
      </w:r>
    </w:p>
    <w:p w:rsidR="00F34D86" w:rsidRPr="00F34D86" w:rsidRDefault="00F34D86">
      <w:pPr>
        <w:pStyle w:val="Kommentartext"/>
      </w:pPr>
      <w:r>
        <w:t xml:space="preserve">Schlegel: Laut Plenumsbeschluss 128/6  </w:t>
      </w:r>
      <w:proofErr w:type="spellStart"/>
      <w:r>
        <w:t>AdV</w:t>
      </w:r>
      <w:proofErr w:type="spellEnd"/>
      <w:r>
        <w:t xml:space="preserve"> zu führen, folglich in Schematransformation berücksichtigen.</w:t>
      </w:r>
    </w:p>
  </w:comment>
  <w:comment w:id="19" w:author="NW Schlegel, Burkhard" w:date="2018-07-05T15:53:00Z" w:initials="NW">
    <w:p w:rsidR="00F34D86" w:rsidRDefault="00F34D86">
      <w:pPr>
        <w:pStyle w:val="Kommentartext"/>
      </w:pPr>
      <w:r>
        <w:rPr>
          <w:rStyle w:val="Kommentarzeichen"/>
        </w:rPr>
        <w:annotationRef/>
      </w:r>
      <w:r>
        <w:t xml:space="preserve">Schlegel: nur entsprechend des </w:t>
      </w:r>
      <w:proofErr w:type="spellStart"/>
      <w:r>
        <w:t>AdV</w:t>
      </w:r>
      <w:proofErr w:type="spellEnd"/>
      <w:r>
        <w:t>-Beschlusses 128/6, deshalb nicht in Schematransformation berücksichtigen</w:t>
      </w:r>
    </w:p>
  </w:comment>
  <w:comment w:id="20" w:author="NW Schlegel, Burkhard" w:date="2018-07-05T15:54:00Z" w:initials="NW">
    <w:p w:rsidR="00F34D86" w:rsidRDefault="00F34D86">
      <w:pPr>
        <w:pStyle w:val="Kommentartext"/>
      </w:pPr>
      <w:r>
        <w:rPr>
          <w:rStyle w:val="Kommentarzeichen"/>
        </w:rPr>
        <w:annotationRef/>
      </w:r>
      <w:r>
        <w:t xml:space="preserve">Schlegel: nur entsprechend des </w:t>
      </w:r>
      <w:proofErr w:type="spellStart"/>
      <w:r>
        <w:t>AdV</w:t>
      </w:r>
      <w:proofErr w:type="spellEnd"/>
      <w:r>
        <w:t>-Beschlusses 128/6, deshalb nicht in Schematransformation berücksichtigen</w:t>
      </w:r>
    </w:p>
  </w:comment>
  <w:comment w:id="21" w:author="NW Schlegel, Burkhard" w:date="2018-07-05T15:54:00Z" w:initials="NW">
    <w:p w:rsidR="00F34D86" w:rsidRDefault="00F34D86">
      <w:pPr>
        <w:pStyle w:val="Kommentartext"/>
      </w:pPr>
      <w:r>
        <w:rPr>
          <w:rStyle w:val="Kommentarzeichen"/>
        </w:rPr>
        <w:annotationRef/>
      </w:r>
      <w:r>
        <w:t xml:space="preserve">Schlegel: nur entsprechend des </w:t>
      </w:r>
      <w:proofErr w:type="spellStart"/>
      <w:r>
        <w:t>AdV</w:t>
      </w:r>
      <w:proofErr w:type="spellEnd"/>
      <w:r>
        <w:t>-Beschlusses 128/6, deshalb nicht in Schematransformation berücksichtigen</w:t>
      </w:r>
    </w:p>
  </w:comment>
  <w:comment w:id="22" w:author="NW Schlegel, Burkhard" w:date="2018-07-05T15:55:00Z" w:initials="NW">
    <w:p w:rsidR="00F34D86" w:rsidRDefault="00F34D86">
      <w:pPr>
        <w:pStyle w:val="Kommentartext"/>
      </w:pPr>
      <w:r>
        <w:rPr>
          <w:rStyle w:val="Kommentarzeichen"/>
        </w:rPr>
        <w:annotationRef/>
      </w:r>
      <w:r>
        <w:t xml:space="preserve">Schlegel: nur entsprechend des </w:t>
      </w:r>
      <w:proofErr w:type="spellStart"/>
      <w:r>
        <w:t>AdV</w:t>
      </w:r>
      <w:proofErr w:type="spellEnd"/>
      <w:r>
        <w:t>-Beschlusses 128/6, deshalb nicht in Schematransformation berücksichtigen</w:t>
      </w:r>
    </w:p>
  </w:comment>
  <w:comment w:id="23" w:author="NW Schlegel, Burkhard" w:date="2018-07-05T15:55:00Z" w:initials="NW">
    <w:p w:rsidR="00F34D86" w:rsidRDefault="00F34D86">
      <w:pPr>
        <w:pStyle w:val="Kommentartext"/>
      </w:pPr>
      <w:r>
        <w:rPr>
          <w:rStyle w:val="Kommentarzeichen"/>
        </w:rPr>
        <w:annotationRef/>
      </w:r>
      <w:r>
        <w:t xml:space="preserve">Schlegel: nur entsprechend des </w:t>
      </w:r>
      <w:proofErr w:type="spellStart"/>
      <w:r>
        <w:t>AdV</w:t>
      </w:r>
      <w:proofErr w:type="spellEnd"/>
      <w:r>
        <w:t>-Beschlusses 128/6, deshalb nicht in Schematransformation berücksichtigen</w:t>
      </w:r>
    </w:p>
  </w:comment>
  <w:comment w:id="24" w:author="NW Schlegel, Burkhard" w:date="2018-07-05T15:55:00Z" w:initials="NW">
    <w:p w:rsidR="00F34D86" w:rsidRDefault="00F34D86">
      <w:pPr>
        <w:pStyle w:val="Kommentartext"/>
      </w:pPr>
      <w:r>
        <w:rPr>
          <w:rStyle w:val="Kommentarzeichen"/>
        </w:rPr>
        <w:annotationRef/>
      </w:r>
      <w:r>
        <w:t xml:space="preserve">Schlegel: nur entsprechend des </w:t>
      </w:r>
      <w:proofErr w:type="spellStart"/>
      <w:r>
        <w:t>AdV</w:t>
      </w:r>
      <w:proofErr w:type="spellEnd"/>
      <w:r>
        <w:t>-Beschlusses 128/6, deshalb nicht in Schematransformation berücksichtigen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058AA"/>
    <w:multiLevelType w:val="hybridMultilevel"/>
    <w:tmpl w:val="5210A51C"/>
    <w:lvl w:ilvl="0" w:tplc="ECDC38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DB"/>
    <w:rsid w:val="000361B4"/>
    <w:rsid w:val="00075D0C"/>
    <w:rsid w:val="000B78E9"/>
    <w:rsid w:val="000D332B"/>
    <w:rsid w:val="000F5746"/>
    <w:rsid w:val="00113B1A"/>
    <w:rsid w:val="001540AB"/>
    <w:rsid w:val="001E4DA0"/>
    <w:rsid w:val="00226D48"/>
    <w:rsid w:val="00251466"/>
    <w:rsid w:val="00294773"/>
    <w:rsid w:val="002C32C6"/>
    <w:rsid w:val="002E524D"/>
    <w:rsid w:val="00340674"/>
    <w:rsid w:val="00343EB9"/>
    <w:rsid w:val="003A6D66"/>
    <w:rsid w:val="003B2D57"/>
    <w:rsid w:val="003D2CA7"/>
    <w:rsid w:val="00452AF4"/>
    <w:rsid w:val="00457C95"/>
    <w:rsid w:val="00480C03"/>
    <w:rsid w:val="004830EF"/>
    <w:rsid w:val="004D7A76"/>
    <w:rsid w:val="004E639C"/>
    <w:rsid w:val="004F631E"/>
    <w:rsid w:val="00504763"/>
    <w:rsid w:val="00505233"/>
    <w:rsid w:val="00525345"/>
    <w:rsid w:val="0053463B"/>
    <w:rsid w:val="005474BF"/>
    <w:rsid w:val="005708A5"/>
    <w:rsid w:val="005D142D"/>
    <w:rsid w:val="005D30F0"/>
    <w:rsid w:val="005E34FB"/>
    <w:rsid w:val="006322B9"/>
    <w:rsid w:val="00666C7D"/>
    <w:rsid w:val="00695AB1"/>
    <w:rsid w:val="006A7072"/>
    <w:rsid w:val="00744924"/>
    <w:rsid w:val="0077377A"/>
    <w:rsid w:val="007740B3"/>
    <w:rsid w:val="00801DDB"/>
    <w:rsid w:val="00823192"/>
    <w:rsid w:val="00854550"/>
    <w:rsid w:val="0085556D"/>
    <w:rsid w:val="00894113"/>
    <w:rsid w:val="008E59F2"/>
    <w:rsid w:val="00946952"/>
    <w:rsid w:val="009F241B"/>
    <w:rsid w:val="00A013FD"/>
    <w:rsid w:val="00A055EC"/>
    <w:rsid w:val="00A47A54"/>
    <w:rsid w:val="00A648A0"/>
    <w:rsid w:val="00A91ADB"/>
    <w:rsid w:val="00AB4DA2"/>
    <w:rsid w:val="00B012FD"/>
    <w:rsid w:val="00B3065B"/>
    <w:rsid w:val="00BF1E59"/>
    <w:rsid w:val="00BF5D4C"/>
    <w:rsid w:val="00C22ABB"/>
    <w:rsid w:val="00C441C3"/>
    <w:rsid w:val="00CC7E13"/>
    <w:rsid w:val="00DB7215"/>
    <w:rsid w:val="00DD0FE6"/>
    <w:rsid w:val="00DF573C"/>
    <w:rsid w:val="00DF59FD"/>
    <w:rsid w:val="00E21586"/>
    <w:rsid w:val="00E310F6"/>
    <w:rsid w:val="00E34963"/>
    <w:rsid w:val="00E505EE"/>
    <w:rsid w:val="00EC5553"/>
    <w:rsid w:val="00EF112D"/>
    <w:rsid w:val="00F34D86"/>
    <w:rsid w:val="00F5016E"/>
    <w:rsid w:val="00F8187A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1ADB"/>
  </w:style>
  <w:style w:type="paragraph" w:styleId="berschrift1">
    <w:name w:val="heading 1"/>
    <w:basedOn w:val="Standard"/>
    <w:next w:val="Standard"/>
    <w:link w:val="berschrift1Zchn"/>
    <w:uiPriority w:val="9"/>
    <w:qFormat/>
    <w:rsid w:val="00EF1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9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A91ADB"/>
    <w:rPr>
      <w:b/>
      <w:bCs/>
    </w:rPr>
  </w:style>
  <w:style w:type="paragraph" w:styleId="Listenabsatz">
    <w:name w:val="List Paragraph"/>
    <w:basedOn w:val="Standard"/>
    <w:uiPriority w:val="34"/>
    <w:qFormat/>
    <w:rsid w:val="0029477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1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13F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1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B2D5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2D5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2D5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B2D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B2D57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F34D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1ADB"/>
  </w:style>
  <w:style w:type="paragraph" w:styleId="berschrift1">
    <w:name w:val="heading 1"/>
    <w:basedOn w:val="Standard"/>
    <w:next w:val="Standard"/>
    <w:link w:val="berschrift1Zchn"/>
    <w:uiPriority w:val="9"/>
    <w:qFormat/>
    <w:rsid w:val="00EF1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9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A91ADB"/>
    <w:rPr>
      <w:b/>
      <w:bCs/>
    </w:rPr>
  </w:style>
  <w:style w:type="paragraph" w:styleId="Listenabsatz">
    <w:name w:val="List Paragraph"/>
    <w:basedOn w:val="Standard"/>
    <w:uiPriority w:val="34"/>
    <w:qFormat/>
    <w:rsid w:val="0029477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1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13F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1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B2D5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2D5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2D5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B2D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B2D57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F34D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EEAD9-B41A-483A-9C87-003228811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3168</Characters>
  <Application>Microsoft Office Word</Application>
  <DocSecurity>4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TLVermGeo</Company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TLVermGeo Fuchs, Frank</dc:creator>
  <cp:lastModifiedBy>NW Schlegel, Burkhard</cp:lastModifiedBy>
  <cp:revision>2</cp:revision>
  <dcterms:created xsi:type="dcterms:W3CDTF">2018-07-05T14:01:00Z</dcterms:created>
  <dcterms:modified xsi:type="dcterms:W3CDTF">2018-07-05T14:01:00Z</dcterms:modified>
</cp:coreProperties>
</file>